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0AB5C" w14:textId="77777777" w:rsidR="00102DC5" w:rsidRPr="000D42A2" w:rsidRDefault="00102DC5">
      <w:pPr>
        <w:rPr>
          <w:rFonts w:ascii="Times New Roman" w:hAnsi="Times New Roman" w:cs="Times New Roman"/>
          <w:sz w:val="28"/>
          <w:szCs w:val="28"/>
        </w:rPr>
      </w:pPr>
    </w:p>
    <w:p w14:paraId="08DABD3F" w14:textId="4841A8CC" w:rsidR="00903BF0" w:rsidRPr="000D42A2" w:rsidRDefault="00D34AD4" w:rsidP="00D34AD4">
      <w:pPr>
        <w:pStyle w:val="a3"/>
        <w:shd w:val="clear" w:color="auto" w:fill="FFFFFF"/>
        <w:spacing w:before="0" w:beforeAutospacing="0" w:after="0" w:afterAutospacing="0"/>
        <w:jc w:val="center"/>
        <w:rPr>
          <w:rStyle w:val="a5"/>
          <w:b/>
          <w:bCs/>
          <w:i w:val="0"/>
          <w:iCs w:val="0"/>
          <w:color w:val="404040"/>
          <w:sz w:val="28"/>
          <w:szCs w:val="28"/>
          <w:lang w:val="en-US"/>
        </w:rPr>
      </w:pPr>
      <w:r w:rsidRPr="000D42A2">
        <w:rPr>
          <w:rStyle w:val="a5"/>
          <w:b/>
          <w:bCs/>
          <w:i w:val="0"/>
          <w:iCs w:val="0"/>
          <w:color w:val="404040"/>
          <w:sz w:val="28"/>
          <w:szCs w:val="28"/>
          <w:lang w:val="en-US"/>
        </w:rPr>
        <w:t>Biznes jarayonlarini boshqarish fani</w:t>
      </w:r>
      <w:r w:rsidR="00903BF0" w:rsidRPr="000D42A2">
        <w:rPr>
          <w:rStyle w:val="a5"/>
          <w:b/>
          <w:bCs/>
          <w:i w:val="0"/>
          <w:iCs w:val="0"/>
          <w:color w:val="404040"/>
          <w:sz w:val="28"/>
          <w:szCs w:val="28"/>
          <w:lang w:val="en-US"/>
        </w:rPr>
        <w:t xml:space="preserve"> testlari</w:t>
      </w:r>
    </w:p>
    <w:p w14:paraId="19F576E0" w14:textId="78DE34E8" w:rsidR="00AE6FA4" w:rsidRPr="000D42A2" w:rsidRDefault="00AE6FA4" w:rsidP="00D34AD4">
      <w:pPr>
        <w:pStyle w:val="a3"/>
        <w:shd w:val="clear" w:color="auto" w:fill="FFFFFF"/>
        <w:spacing w:before="0" w:beforeAutospacing="0" w:after="0" w:afterAutospacing="0"/>
        <w:jc w:val="center"/>
        <w:rPr>
          <w:rStyle w:val="a5"/>
          <w:b/>
          <w:bCs/>
          <w:i w:val="0"/>
          <w:iCs w:val="0"/>
          <w:color w:val="404040"/>
          <w:sz w:val="28"/>
          <w:szCs w:val="28"/>
          <w:lang w:val="en-US"/>
        </w:rPr>
      </w:pPr>
    </w:p>
    <w:p w14:paraId="13BA7B4F" w14:textId="77777777" w:rsidR="00AE6FA4" w:rsidRPr="000D42A2" w:rsidRDefault="00AE6FA4" w:rsidP="00AE6F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++++</w:t>
      </w:r>
    </w:p>
    <w:p w14:paraId="20B33409" w14:textId="6F29053A" w:rsidR="00AE6FA4" w:rsidRPr="000D42A2" w:rsidRDefault="00AE6FA4" w:rsidP="00AE6F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Biznes-reja xulosasi nechta qismdan iborat?</w:t>
      </w:r>
    </w:p>
    <w:p w14:paraId="7A1BF8EF" w14:textId="77777777" w:rsidR="00AE6FA4" w:rsidRPr="000D42A2" w:rsidRDefault="00AE6FA4" w:rsidP="00AE6F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5DFF7DE" w14:textId="5167B900" w:rsidR="00AE6FA4" w:rsidRPr="000D42A2" w:rsidRDefault="006F2BF8" w:rsidP="00AE6F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="00AE6FA4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 qismdan;</w:t>
      </w:r>
    </w:p>
    <w:p w14:paraId="11E2B7AE" w14:textId="77777777" w:rsidR="00AE6FA4" w:rsidRPr="000D42A2" w:rsidRDefault="00AE6FA4" w:rsidP="00AE6F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C34B4C6" w14:textId="13310806" w:rsidR="00AE6FA4" w:rsidRPr="000D42A2" w:rsidRDefault="006F2BF8" w:rsidP="00AE6F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AE6FA4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 qismdan;</w:t>
      </w:r>
    </w:p>
    <w:p w14:paraId="11BAB332" w14:textId="77777777" w:rsidR="00AE6FA4" w:rsidRPr="000D42A2" w:rsidRDefault="00AE6FA4" w:rsidP="00AE6F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D07E174" w14:textId="5B0D8B8B" w:rsidR="00AE6FA4" w:rsidRPr="000D42A2" w:rsidRDefault="006F2BF8" w:rsidP="00AE6F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AE6FA4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 qismdan;</w:t>
      </w:r>
    </w:p>
    <w:p w14:paraId="168CEF08" w14:textId="5031737E" w:rsidR="00AE6FA4" w:rsidRPr="000D42A2" w:rsidRDefault="00AE6FA4" w:rsidP="00AE6F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260EA98" w14:textId="31AF4AA2" w:rsidR="00AE6FA4" w:rsidRPr="000D42A2" w:rsidRDefault="006F2BF8" w:rsidP="00AE6F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AE6FA4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 qismdan.</w:t>
      </w:r>
    </w:p>
    <w:p w14:paraId="7FA097B2" w14:textId="77777777" w:rsidR="00AE6FA4" w:rsidRPr="000D42A2" w:rsidRDefault="00AE6FA4" w:rsidP="00D34AD4">
      <w:pPr>
        <w:pStyle w:val="a3"/>
        <w:shd w:val="clear" w:color="auto" w:fill="FFFFFF"/>
        <w:spacing w:before="0" w:beforeAutospacing="0" w:after="0" w:afterAutospacing="0"/>
        <w:jc w:val="center"/>
        <w:rPr>
          <w:rStyle w:val="a5"/>
          <w:b/>
          <w:bCs/>
          <w:i w:val="0"/>
          <w:iCs w:val="0"/>
          <w:color w:val="404040"/>
          <w:sz w:val="28"/>
          <w:szCs w:val="28"/>
          <w:lang w:val="en-US"/>
        </w:rPr>
      </w:pPr>
    </w:p>
    <w:p w14:paraId="70D8882F" w14:textId="77777777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2D91D3CE" w14:textId="5FFC65C1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5"/>
          <w:b/>
          <w:bCs/>
          <w:i w:val="0"/>
          <w:iCs w:val="0"/>
          <w:color w:val="404040"/>
          <w:sz w:val="28"/>
          <w:szCs w:val="28"/>
          <w:lang w:val="en-US"/>
        </w:rPr>
        <w:t xml:space="preserve"> Nima ishlab chiqarishning birlashtiruvchi omili vazifasini bajaradi?</w:t>
      </w:r>
    </w:p>
    <w:p w14:paraId="676561E5" w14:textId="77777777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rStyle w:val="a5"/>
          <w:b/>
          <w:bCs/>
          <w:i w:val="0"/>
          <w:iCs w:val="0"/>
          <w:color w:val="404040"/>
          <w:sz w:val="28"/>
          <w:szCs w:val="28"/>
          <w:lang w:val="en-US"/>
        </w:rPr>
      </w:pPr>
      <w:r w:rsidRPr="000D42A2">
        <w:rPr>
          <w:rStyle w:val="a5"/>
          <w:b/>
          <w:bCs/>
          <w:i w:val="0"/>
          <w:iCs w:val="0"/>
          <w:color w:val="404040"/>
          <w:sz w:val="28"/>
          <w:szCs w:val="28"/>
          <w:lang w:val="en-US"/>
        </w:rPr>
        <w:t>====</w:t>
      </w:r>
    </w:p>
    <w:p w14:paraId="54DD7EAC" w14:textId="1974CD90" w:rsidR="00903BF0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rStyle w:val="a5"/>
          <w:bCs/>
          <w:i w:val="0"/>
          <w:iCs w:val="0"/>
          <w:color w:val="404040"/>
          <w:sz w:val="28"/>
          <w:szCs w:val="28"/>
          <w:lang w:val="en-US"/>
        </w:rPr>
      </w:pPr>
      <w:r>
        <w:rPr>
          <w:rStyle w:val="a5"/>
          <w:bCs/>
          <w:i w:val="0"/>
          <w:iCs w:val="0"/>
          <w:color w:val="404040"/>
          <w:sz w:val="28"/>
          <w:szCs w:val="28"/>
          <w:lang w:val="en-US"/>
        </w:rPr>
        <w:t>#T</w:t>
      </w:r>
      <w:r w:rsidR="00903BF0" w:rsidRPr="000D42A2">
        <w:rPr>
          <w:rStyle w:val="a5"/>
          <w:bCs/>
          <w:i w:val="0"/>
          <w:iCs w:val="0"/>
          <w:color w:val="404040"/>
          <w:sz w:val="28"/>
          <w:szCs w:val="28"/>
          <w:lang w:val="en-US"/>
        </w:rPr>
        <w:t>adbirkorlik qobiliyatlari</w:t>
      </w:r>
    </w:p>
    <w:p w14:paraId="4031D711" w14:textId="12941A2D" w:rsidR="00AE6FA4" w:rsidRPr="000D42A2" w:rsidRDefault="00AE6FA4" w:rsidP="00AE6FA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67C97BC" w14:textId="12A788A5" w:rsidR="00AE6FA4" w:rsidRPr="000D42A2" w:rsidRDefault="00AE6FA4" w:rsidP="00AE6FA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kapital</w:t>
      </w:r>
    </w:p>
    <w:p w14:paraId="389B8125" w14:textId="77777777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0517E4D" w14:textId="3D31BFE5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 xml:space="preserve"> yer</w:t>
      </w:r>
    </w:p>
    <w:p w14:paraId="73F1171B" w14:textId="17938D7C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1672670" w14:textId="1EA325E2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 xml:space="preserve"> mehnat</w:t>
      </w:r>
    </w:p>
    <w:p w14:paraId="0C620417" w14:textId="047BEA68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++++</w:t>
      </w:r>
    </w:p>
    <w:p w14:paraId="5982541B" w14:textId="27E80DB1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Hokimiyat va boshqaruvning manbai nima?</w:t>
      </w:r>
    </w:p>
    <w:p w14:paraId="2B3E5FE7" w14:textId="731608D5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3FB3F2DD" w14:textId="3848E067" w:rsidR="00AE6FA4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</w:t>
      </w:r>
      <w:r w:rsidR="00AE6FA4" w:rsidRPr="000D42A2">
        <w:rPr>
          <w:rStyle w:val="a4"/>
          <w:b w:val="0"/>
          <w:color w:val="404040"/>
          <w:sz w:val="28"/>
          <w:szCs w:val="28"/>
          <w:lang w:val="en-US"/>
        </w:rPr>
        <w:t>mulk</w:t>
      </w:r>
    </w:p>
    <w:p w14:paraId="1B9A0A3B" w14:textId="77777777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7E17389" w14:textId="3C78460A" w:rsidR="00903BF0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B</w:t>
      </w:r>
      <w:r w:rsidR="00903BF0" w:rsidRPr="000D42A2">
        <w:rPr>
          <w:color w:val="404040"/>
          <w:sz w:val="28"/>
          <w:szCs w:val="28"/>
          <w:lang w:val="en-US"/>
        </w:rPr>
        <w:t>ilim</w:t>
      </w:r>
    </w:p>
    <w:p w14:paraId="584CD59F" w14:textId="32FEC7B5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F1A45E8" w14:textId="123D8C66" w:rsidR="00903BF0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T</w:t>
      </w:r>
      <w:r w:rsidR="00903BF0" w:rsidRPr="000D42A2">
        <w:rPr>
          <w:color w:val="404040"/>
          <w:sz w:val="28"/>
          <w:szCs w:val="28"/>
          <w:lang w:val="en-US"/>
        </w:rPr>
        <w:t>exnika</w:t>
      </w:r>
    </w:p>
    <w:p w14:paraId="4DF8A7ED" w14:textId="062A7C74" w:rsidR="00903BF0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  <w:r w:rsidR="00903BF0" w:rsidRPr="000D42A2">
        <w:rPr>
          <w:rStyle w:val="a4"/>
          <w:color w:val="404040"/>
          <w:sz w:val="28"/>
          <w:szCs w:val="28"/>
          <w:lang w:val="en-US"/>
        </w:rPr>
        <w:t xml:space="preserve"> </w:t>
      </w:r>
    </w:p>
    <w:p w14:paraId="574F1659" w14:textId="517CB56C" w:rsidR="00903BF0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O</w:t>
      </w:r>
      <w:r w:rsidR="00903BF0" w:rsidRPr="000D42A2">
        <w:rPr>
          <w:color w:val="404040"/>
          <w:sz w:val="28"/>
          <w:szCs w:val="28"/>
          <w:lang w:val="en-US"/>
        </w:rPr>
        <w:t>damlar</w:t>
      </w:r>
    </w:p>
    <w:p w14:paraId="101939B7" w14:textId="6E564E84" w:rsidR="00903BF0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6EB1364B" w14:textId="77777777" w:rsidR="00AE6FA4" w:rsidRPr="000D42A2" w:rsidRDefault="00AE6FA4" w:rsidP="00AE6F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Marketing aralashmasining tarkibiy elementlari nimalardan iborat?</w:t>
      </w:r>
    </w:p>
    <w:p w14:paraId="71B16D60" w14:textId="5F062B95" w:rsidR="00AE6FA4" w:rsidRPr="000D42A2" w:rsidRDefault="00AE6FA4" w:rsidP="00AE6F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F7CDB27" w14:textId="5ED5A609" w:rsidR="00AE6FA4" w:rsidRPr="000D42A2" w:rsidRDefault="006F2BF8" w:rsidP="00AE6F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="00AE6FA4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 dona</w:t>
      </w:r>
    </w:p>
    <w:p w14:paraId="6D77C8FE" w14:textId="4593AB6A" w:rsidR="00AE6FA4" w:rsidRPr="000D42A2" w:rsidRDefault="00AE6FA4" w:rsidP="00AE6F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3F01D0B" w14:textId="4E354A7F" w:rsidR="00AE6FA4" w:rsidRPr="000D42A2" w:rsidRDefault="00AE6FA4" w:rsidP="00AE6F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 ta element</w:t>
      </w:r>
    </w:p>
    <w:p w14:paraId="2E503ABD" w14:textId="07727D15" w:rsidR="00AE6FA4" w:rsidRPr="000D42A2" w:rsidRDefault="00AE6FA4" w:rsidP="00AE6F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D96F979" w14:textId="18A28836" w:rsidR="00AE6FA4" w:rsidRPr="000D42A2" w:rsidRDefault="00AE6FA4" w:rsidP="00AE6F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 ta element</w:t>
      </w:r>
    </w:p>
    <w:p w14:paraId="19C27FE5" w14:textId="77777777" w:rsidR="00AE6FA4" w:rsidRPr="000D42A2" w:rsidRDefault="00AE6FA4" w:rsidP="00AE6F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5194455" w14:textId="3AB70188" w:rsidR="00AE6FA4" w:rsidRPr="000D42A2" w:rsidRDefault="00AE6FA4" w:rsidP="00AE6F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 dona</w:t>
      </w:r>
    </w:p>
    <w:p w14:paraId="6D890794" w14:textId="3420A136" w:rsidR="00AE6FA4" w:rsidRPr="000D42A2" w:rsidRDefault="00AE6FA4" w:rsidP="00AE6FA4">
      <w:pPr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 w:rsidRPr="000D42A2">
        <w:rPr>
          <w:rStyle w:val="a4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val="en-US" w:eastAsia="ru-RU"/>
        </w:rPr>
        <w:lastRenderedPageBreak/>
        <w:t>++++</w:t>
      </w:r>
    </w:p>
    <w:p w14:paraId="28F4FB11" w14:textId="4C8FCE4B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Quyidagi boshqaruv funksiyalaridan qaysi biri umumiy hisoblanadi?</w:t>
      </w:r>
    </w:p>
    <w:p w14:paraId="2AAE2D31" w14:textId="6FECB358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  <w:r w:rsidR="00903BF0" w:rsidRPr="000D42A2">
        <w:rPr>
          <w:rStyle w:val="a4"/>
          <w:b w:val="0"/>
          <w:color w:val="404040"/>
          <w:sz w:val="28"/>
          <w:szCs w:val="28"/>
          <w:lang w:val="en-US"/>
        </w:rPr>
        <w:t xml:space="preserve"> </w:t>
      </w:r>
    </w:p>
    <w:p w14:paraId="59507B2A" w14:textId="2829A12C" w:rsidR="00903BF0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#M</w:t>
      </w:r>
      <w:r w:rsidR="00903BF0" w:rsidRPr="000D42A2">
        <w:rPr>
          <w:rStyle w:val="a4"/>
          <w:b w:val="0"/>
          <w:color w:val="404040"/>
          <w:sz w:val="28"/>
          <w:szCs w:val="28"/>
          <w:lang w:val="en-US"/>
        </w:rPr>
        <w:t>otivatsiya</w:t>
      </w:r>
      <w:r w:rsidR="00D34AD4" w:rsidRPr="000D42A2">
        <w:rPr>
          <w:rStyle w:val="a4"/>
          <w:b w:val="0"/>
          <w:color w:val="404040"/>
          <w:sz w:val="28"/>
          <w:szCs w:val="28"/>
          <w:lang w:val="en-US"/>
        </w:rPr>
        <w:t>, nazorat qilish, bashorat qilish</w:t>
      </w:r>
    </w:p>
    <w:p w14:paraId="539CFA31" w14:textId="51C293E8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F91D8BD" w14:textId="1CADD3A4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xabardor qilish</w:t>
      </w:r>
      <w:r w:rsidR="00D34AD4" w:rsidRPr="000D42A2">
        <w:rPr>
          <w:color w:val="404040"/>
          <w:sz w:val="28"/>
          <w:szCs w:val="28"/>
          <w:lang w:val="en-US"/>
        </w:rPr>
        <w:t xml:space="preserve">, qaror qabul qilish, </w:t>
      </w:r>
      <w:r w:rsidR="00D34AD4" w:rsidRPr="000D42A2">
        <w:rPr>
          <w:rStyle w:val="a4"/>
          <w:b w:val="0"/>
          <w:color w:val="404040"/>
          <w:sz w:val="28"/>
          <w:szCs w:val="28"/>
          <w:lang w:val="en-US"/>
        </w:rPr>
        <w:t>bashorat qilish</w:t>
      </w:r>
    </w:p>
    <w:p w14:paraId="4DDFAEB9" w14:textId="68279439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934CCBD" w14:textId="6419D3D0" w:rsidR="00903BF0" w:rsidRPr="000D42A2" w:rsidRDefault="00D34A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 xml:space="preserve">xabardor qilish, qaror qabul qilish, </w:t>
      </w:r>
      <w:r w:rsidRPr="000D42A2">
        <w:rPr>
          <w:rStyle w:val="a4"/>
          <w:b w:val="0"/>
          <w:color w:val="404040"/>
          <w:sz w:val="28"/>
          <w:szCs w:val="28"/>
          <w:lang w:val="en-US"/>
        </w:rPr>
        <w:t>nazorat qilish</w:t>
      </w:r>
    </w:p>
    <w:p w14:paraId="0C3F1C73" w14:textId="7B8F45B6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199F2EBA" w14:textId="03D48D58" w:rsidR="00903BF0" w:rsidRPr="000D42A2" w:rsidRDefault="00D34A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motivatsiya,</w:t>
      </w:r>
      <w:r w:rsidRPr="000D42A2">
        <w:rPr>
          <w:rStyle w:val="a4"/>
          <w:color w:val="404040"/>
          <w:sz w:val="28"/>
          <w:szCs w:val="28"/>
          <w:lang w:val="en-US"/>
        </w:rPr>
        <w:t xml:space="preserve"> </w:t>
      </w:r>
      <w:r w:rsidRPr="000D42A2">
        <w:rPr>
          <w:color w:val="404040"/>
          <w:sz w:val="28"/>
          <w:szCs w:val="28"/>
          <w:lang w:val="en-US"/>
        </w:rPr>
        <w:t xml:space="preserve">qaror qabul qilish, </w:t>
      </w:r>
      <w:r w:rsidRPr="000D42A2">
        <w:rPr>
          <w:rStyle w:val="a4"/>
          <w:b w:val="0"/>
          <w:color w:val="404040"/>
          <w:sz w:val="28"/>
          <w:szCs w:val="28"/>
          <w:lang w:val="en-US"/>
        </w:rPr>
        <w:t>nazorat qilish</w:t>
      </w:r>
    </w:p>
    <w:p w14:paraId="0AD054AA" w14:textId="189FD88D" w:rsidR="00903BF0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754CAEFC" w14:textId="59D1D854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Menejment nazariyasining ko'rib chiqiladigan predmeti quyidagilardir?</w:t>
      </w:r>
    </w:p>
    <w:p w14:paraId="01F36080" w14:textId="1D587B67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19E1E05A" w14:textId="6018DEB6" w:rsidR="00903BF0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</w:t>
      </w:r>
      <w:r w:rsidR="00903BF0" w:rsidRPr="000D42A2">
        <w:rPr>
          <w:rStyle w:val="a4"/>
          <w:b w:val="0"/>
          <w:color w:val="404040"/>
          <w:sz w:val="28"/>
          <w:szCs w:val="28"/>
          <w:lang w:val="en-US"/>
        </w:rPr>
        <w:t>tashkiliy va boshqaruv munosabatlari</w:t>
      </w:r>
      <w:r w:rsidR="00D34AD4" w:rsidRPr="000D42A2">
        <w:rPr>
          <w:rStyle w:val="a4"/>
          <w:b w:val="0"/>
          <w:color w:val="404040"/>
          <w:sz w:val="28"/>
          <w:szCs w:val="28"/>
          <w:lang w:val="en-US"/>
        </w:rPr>
        <w:t>, tashkiliy-iqtisodiy munosabatlar</w:t>
      </w:r>
    </w:p>
    <w:p w14:paraId="244AB65C" w14:textId="3663D9CC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09689844" w14:textId="6303E90C" w:rsidR="00903BF0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T</w:t>
      </w:r>
      <w:r w:rsidR="00903BF0" w:rsidRPr="000D42A2">
        <w:rPr>
          <w:rStyle w:val="a4"/>
          <w:b w:val="0"/>
          <w:color w:val="404040"/>
          <w:sz w:val="28"/>
          <w:szCs w:val="28"/>
          <w:lang w:val="en-US"/>
        </w:rPr>
        <w:t>ashkiliy-iqtisodiy munosabatlar</w:t>
      </w:r>
      <w:r w:rsidR="00D34AD4" w:rsidRPr="000D42A2">
        <w:rPr>
          <w:rStyle w:val="a4"/>
          <w:b w:val="0"/>
          <w:color w:val="404040"/>
          <w:sz w:val="28"/>
          <w:szCs w:val="28"/>
          <w:lang w:val="en-US"/>
        </w:rPr>
        <w:t xml:space="preserve">, </w:t>
      </w:r>
      <w:r w:rsidR="00D34AD4" w:rsidRPr="000D42A2">
        <w:rPr>
          <w:color w:val="404040"/>
          <w:sz w:val="28"/>
          <w:szCs w:val="28"/>
          <w:lang w:val="en-US"/>
        </w:rPr>
        <w:t>texnologik hujjatlar</w:t>
      </w:r>
    </w:p>
    <w:p w14:paraId="1D605B65" w14:textId="115D124A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0CA62BB1" w14:textId="17914DA1" w:rsidR="00903BF0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T</w:t>
      </w:r>
      <w:r w:rsidR="00D34AD4" w:rsidRPr="000D42A2">
        <w:rPr>
          <w:rStyle w:val="a4"/>
          <w:b w:val="0"/>
          <w:color w:val="404040"/>
          <w:sz w:val="28"/>
          <w:szCs w:val="28"/>
          <w:lang w:val="en-US"/>
        </w:rPr>
        <w:t xml:space="preserve">ashkiliy va boshqaruv munosabatlari, </w:t>
      </w:r>
      <w:r w:rsidR="00903BF0" w:rsidRPr="000D42A2">
        <w:rPr>
          <w:color w:val="404040"/>
          <w:sz w:val="28"/>
          <w:szCs w:val="28"/>
          <w:lang w:val="en-US"/>
        </w:rPr>
        <w:t>texnologik hujjatlar</w:t>
      </w:r>
    </w:p>
    <w:p w14:paraId="5E2AEFBA" w14:textId="77777777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DE6E79C" w14:textId="297F69A5" w:rsidR="00903BF0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T</w:t>
      </w:r>
      <w:r w:rsidR="00D34AD4" w:rsidRPr="000D42A2">
        <w:rPr>
          <w:color w:val="404040"/>
          <w:sz w:val="28"/>
          <w:szCs w:val="28"/>
          <w:lang w:val="en-US"/>
        </w:rPr>
        <w:t>exnologik hujjatlar</w:t>
      </w:r>
    </w:p>
    <w:p w14:paraId="7E50425B" w14:textId="7509CB58" w:rsidR="00D34AD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++++</w:t>
      </w:r>
    </w:p>
    <w:p w14:paraId="680E9278" w14:textId="1C1156F4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Boshqaruv kategoriyasi tushunchasiga quyidagilar kiradi:</w:t>
      </w:r>
    </w:p>
    <w:p w14:paraId="637DCD76" w14:textId="77777777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1215F7B6" w14:textId="26D07F7E" w:rsidR="00903BF0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#T</w:t>
      </w:r>
      <w:r w:rsidR="00903BF0" w:rsidRPr="000D42A2">
        <w:rPr>
          <w:rStyle w:val="a4"/>
          <w:b w:val="0"/>
          <w:color w:val="404040"/>
          <w:sz w:val="28"/>
          <w:szCs w:val="28"/>
          <w:lang w:val="en-US"/>
        </w:rPr>
        <w:t>amoyillar</w:t>
      </w:r>
      <w:r w:rsidR="00D34AD4" w:rsidRPr="000D42A2">
        <w:rPr>
          <w:rStyle w:val="a4"/>
          <w:b w:val="0"/>
          <w:color w:val="404040"/>
          <w:sz w:val="28"/>
          <w:szCs w:val="28"/>
          <w:lang w:val="en-US"/>
        </w:rPr>
        <w:t xml:space="preserve">, boshqaruv usullari, funktsiyalar, </w:t>
      </w:r>
      <w:r w:rsidR="00D34AD4" w:rsidRPr="000D42A2">
        <w:rPr>
          <w:bCs/>
          <w:color w:val="404040"/>
          <w:sz w:val="28"/>
          <w:szCs w:val="28"/>
          <w:shd w:val="clear" w:color="auto" w:fill="FFFFFF"/>
          <w:lang w:val="en-US"/>
        </w:rPr>
        <w:t>boshqaruv maqsadlari</w:t>
      </w:r>
    </w:p>
    <w:p w14:paraId="1E40378C" w14:textId="77777777" w:rsidR="00AE6FA4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FCCCD18" w14:textId="16C1A769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 xml:space="preserve"> nazorat qilish texnikasi</w:t>
      </w:r>
      <w:r w:rsidR="00D34AD4" w:rsidRPr="000D42A2">
        <w:rPr>
          <w:color w:val="404040"/>
          <w:sz w:val="28"/>
          <w:szCs w:val="28"/>
          <w:lang w:val="en-US"/>
        </w:rPr>
        <w:t xml:space="preserve">, </w:t>
      </w:r>
      <w:r w:rsidR="00D34AD4" w:rsidRPr="000D42A2">
        <w:rPr>
          <w:rStyle w:val="a4"/>
          <w:b w:val="0"/>
          <w:color w:val="404040"/>
          <w:sz w:val="28"/>
          <w:szCs w:val="28"/>
          <w:lang w:val="en-US"/>
        </w:rPr>
        <w:t>tamoyillar, boshqaruv usullari, funktsiyalar</w:t>
      </w:r>
    </w:p>
    <w:p w14:paraId="17B90BD3" w14:textId="01F0EA49" w:rsidR="00AE6FA4" w:rsidRPr="000D42A2" w:rsidRDefault="00AE6FA4" w:rsidP="00D34AD4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1EE4F29A" w14:textId="492B2862" w:rsidR="00903BF0" w:rsidRPr="000D42A2" w:rsidRDefault="00903BF0" w:rsidP="00D34AD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 xml:space="preserve"> </w:t>
      </w:r>
      <w:r w:rsidR="00D34AD4" w:rsidRPr="000D42A2">
        <w:rPr>
          <w:color w:val="404040"/>
          <w:sz w:val="28"/>
          <w:szCs w:val="28"/>
          <w:lang w:val="en-US"/>
        </w:rPr>
        <w:t xml:space="preserve">nazorat qilish texnikasi, </w:t>
      </w:r>
      <w:r w:rsidR="00D34AD4" w:rsidRPr="000D42A2">
        <w:rPr>
          <w:rStyle w:val="a4"/>
          <w:b w:val="0"/>
          <w:color w:val="404040"/>
          <w:sz w:val="28"/>
          <w:szCs w:val="28"/>
          <w:lang w:val="en-US"/>
        </w:rPr>
        <w:t>tamoyillar</w:t>
      </w:r>
    </w:p>
    <w:p w14:paraId="142E6847" w14:textId="137E6204" w:rsidR="00AE6FA4" w:rsidRPr="000D42A2" w:rsidRDefault="00AE6FA4" w:rsidP="00D34AD4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503BD28A" w14:textId="7AD9E4E0" w:rsidR="00903BF0" w:rsidRPr="000D42A2" w:rsidRDefault="00903BF0" w:rsidP="00D34AD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 xml:space="preserve"> </w:t>
      </w:r>
      <w:r w:rsidR="00D34AD4" w:rsidRPr="000D42A2">
        <w:rPr>
          <w:color w:val="404040"/>
          <w:sz w:val="28"/>
          <w:szCs w:val="28"/>
          <w:lang w:val="en-US"/>
        </w:rPr>
        <w:t xml:space="preserve">nazorat qilish texnikasi, </w:t>
      </w:r>
      <w:r w:rsidR="00D34AD4" w:rsidRPr="000D42A2">
        <w:rPr>
          <w:rStyle w:val="a4"/>
          <w:b w:val="0"/>
          <w:color w:val="404040"/>
          <w:sz w:val="28"/>
          <w:szCs w:val="28"/>
          <w:lang w:val="en-US"/>
        </w:rPr>
        <w:t xml:space="preserve">boshqaruv usullari, funktsiyalar, </w:t>
      </w:r>
      <w:r w:rsidR="00D34AD4" w:rsidRPr="000D42A2">
        <w:rPr>
          <w:bCs/>
          <w:color w:val="404040"/>
          <w:sz w:val="28"/>
          <w:szCs w:val="28"/>
          <w:shd w:val="clear" w:color="auto" w:fill="FFFFFF"/>
          <w:lang w:val="en-US"/>
        </w:rPr>
        <w:t>boshqaruv maqsadlari</w:t>
      </w:r>
    </w:p>
    <w:p w14:paraId="2208D4BF" w14:textId="3D522273" w:rsidR="00903BF0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47D66A58" w14:textId="154448A3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Boshqarish tizimining statikasi nima bilan belgilanadi?</w:t>
      </w:r>
    </w:p>
    <w:p w14:paraId="5EC72D4F" w14:textId="2F213D55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07698439" w14:textId="27B7C810" w:rsidR="00AE6FA4" w:rsidRPr="000D42A2" w:rsidRDefault="006F2BF8" w:rsidP="00AE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#</w:t>
      </w:r>
      <w:r w:rsidR="00AE6FA4"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tuzilish</w:t>
      </w:r>
    </w:p>
    <w:p w14:paraId="293AA50C" w14:textId="261BE9B1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07BA8C56" w14:textId="43E4BE0E" w:rsidR="00903BF0" w:rsidRPr="000D42A2" w:rsidRDefault="006F2BF8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unktsiyalar</w:t>
      </w:r>
    </w:p>
    <w:p w14:paraId="20A33178" w14:textId="6E17B388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====</w:t>
      </w:r>
    </w:p>
    <w:p w14:paraId="7EE20AA2" w14:textId="1704FDCF" w:rsidR="00903BF0" w:rsidRPr="000D42A2" w:rsidRDefault="006F2BF8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oshqaruv jarayoni texnologiyasi</w:t>
      </w:r>
    </w:p>
    <w:p w14:paraId="75900FF1" w14:textId="4881DFD0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40BEE010" w14:textId="7DD26715" w:rsidR="00903BF0" w:rsidRPr="000D42A2" w:rsidRDefault="006F2BF8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aqsadlar</w:t>
      </w:r>
    </w:p>
    <w:p w14:paraId="75A69F59" w14:textId="77777777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</w:p>
    <w:p w14:paraId="62D1AA70" w14:textId="77777777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++++</w:t>
      </w:r>
    </w:p>
    <w:p w14:paraId="143C1BDC" w14:textId="38745AF1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Quyidagi faoliyat turlaridan qaysi biri menejer bajaradigan umumiy boshqaruv funktsiyalariga kirmaydi?</w:t>
      </w:r>
    </w:p>
    <w:p w14:paraId="1C9D6ED0" w14:textId="77777777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====</w:t>
      </w:r>
    </w:p>
    <w:p w14:paraId="73FBEB32" w14:textId="1125B41C" w:rsidR="00AE6FA4" w:rsidRPr="000D42A2" w:rsidRDefault="006F2BF8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lastRenderedPageBreak/>
        <w:t>#A</w:t>
      </w:r>
      <w:r w:rsidR="00903BF0"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xborot almashinuvi</w:t>
      </w:r>
      <w:r w:rsidR="00D34AD4"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, normallashtirish</w:t>
      </w:r>
    </w:p>
    <w:p w14:paraId="5BAE31CC" w14:textId="39B347E3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2CA250CB" w14:textId="227ACA43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rejalashtirish</w:t>
      </w:r>
      <w:r w:rsidR="00D34AD4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, </w:t>
      </w:r>
      <w:r w:rsidR="00D34AD4"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axborot almashinuvi</w:t>
      </w:r>
    </w:p>
    <w:p w14:paraId="37258E58" w14:textId="41A69857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6A024D57" w14:textId="5B3C6618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tashqi muhitni tahlil qilish</w:t>
      </w:r>
      <w:r w:rsidR="00D34AD4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, </w:t>
      </w:r>
      <w:r w:rsidR="00D34AD4"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normallashtirish</w:t>
      </w:r>
    </w:p>
    <w:p w14:paraId="6E22F9F9" w14:textId="77777777" w:rsidR="00AE6FA4" w:rsidRPr="000D42A2" w:rsidRDefault="00AE6FA4" w:rsidP="00AE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755DFB63" w14:textId="46957129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tashkilot</w:t>
      </w:r>
      <w:r w:rsidR="00D34AD4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, tashqi muhitni tahlil qilish</w:t>
      </w:r>
    </w:p>
    <w:p w14:paraId="3181FDAD" w14:textId="769CEE28" w:rsidR="00903BF0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62EDA14C" w14:textId="63DEE05E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Boshqaruv ishining predmeti nima?</w:t>
      </w:r>
    </w:p>
    <w:p w14:paraId="63CE29C0" w14:textId="3690AE28" w:rsidR="00AE6FA4" w:rsidRPr="000D42A2" w:rsidRDefault="00AE6FA4" w:rsidP="00AE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6775FF02" w14:textId="6E7B6345" w:rsidR="00AE6FA4" w:rsidRPr="000D42A2" w:rsidRDefault="006F2BF8" w:rsidP="00AE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</w:t>
      </w:r>
      <w:r w:rsidR="00AE6FA4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axborot</w:t>
      </w:r>
    </w:p>
    <w:p w14:paraId="4D0884C4" w14:textId="650CD89B" w:rsidR="00AE6FA4" w:rsidRPr="000D42A2" w:rsidRDefault="00AE6FA4" w:rsidP="00AE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5151DD70" w14:textId="1CEC64D2" w:rsidR="00903BF0" w:rsidRPr="000D42A2" w:rsidRDefault="006F2BF8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oddiy resurslar</w:t>
      </w:r>
    </w:p>
    <w:p w14:paraId="4CA9030E" w14:textId="2B6835DB" w:rsidR="00903BF0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0AE7031C" w14:textId="603CF16B" w:rsidR="00903BF0" w:rsidRPr="000D42A2" w:rsidRDefault="006F2BF8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shlab chiqarish texnologiyasi</w:t>
      </w:r>
    </w:p>
    <w:p w14:paraId="02699306" w14:textId="349DA0B3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5B6F0689" w14:textId="25B875BA" w:rsidR="00D34AD4" w:rsidRPr="000D42A2" w:rsidRDefault="006F2BF8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B</w:t>
      </w:r>
      <w:r w:rsidR="00D34AD4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oshqaruv jarayoni texnologiyasi</w:t>
      </w:r>
    </w:p>
    <w:p w14:paraId="4D5AACE8" w14:textId="14E6CB7F" w:rsidR="00903BF0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2AA812C7" w14:textId="3DE3E4BA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Boshqari</w:t>
      </w:r>
      <w:r w:rsidR="00AE6FA4" w:rsidRPr="000D42A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sh tizimi quyidagilardan iborat?</w:t>
      </w:r>
    </w:p>
    <w:p w14:paraId="06A0FF09" w14:textId="77777777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====</w:t>
      </w:r>
    </w:p>
    <w:p w14:paraId="0CE5359C" w14:textId="7745FA05" w:rsidR="00903BF0" w:rsidRPr="000D42A2" w:rsidRDefault="006F2BF8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#B</w:t>
      </w:r>
      <w:r w:rsidR="00903BF0"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oshqaruv faoliyati yo‘nalishini belgilovchi harakatlar majmui</w:t>
      </w:r>
    </w:p>
    <w:p w14:paraId="543F1432" w14:textId="1350B82D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504668EE" w14:textId="560D388B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fazodagi o'zaro bog'langan elementlar to'plami</w:t>
      </w:r>
    </w:p>
    <w:p w14:paraId="52B0409E" w14:textId="1321E5D3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38344256" w14:textId="500E611C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ierarxik tuzilishga ega bo'lgan tashkilotni boshqarish sub'ekti</w:t>
      </w:r>
    </w:p>
    <w:p w14:paraId="42E9ADF4" w14:textId="10863131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47E1A8D8" w14:textId="2E927044" w:rsidR="00A218A2" w:rsidRPr="000D42A2" w:rsidRDefault="00A218A2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axborot almashinuvi</w:t>
      </w:r>
    </w:p>
    <w:p w14:paraId="37174AE0" w14:textId="557E8E9E" w:rsidR="00903BF0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13A03624" w14:textId="43332B62" w:rsidR="00903BF0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Menejmentdagi tashkilot bu?</w:t>
      </w:r>
    </w:p>
    <w:p w14:paraId="06F933A9" w14:textId="71918731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0449B07D" w14:textId="52958CD9" w:rsidR="00903BF0" w:rsidRPr="000D42A2" w:rsidRDefault="006F2BF8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#</w:t>
      </w:r>
      <w:r w:rsidR="00903BF0"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ma'lum maqsadlarga erishish uchun odamlarning o'zaro ta'siri jarayoni</w:t>
      </w:r>
    </w:p>
    <w:p w14:paraId="5042AFB4" w14:textId="036CC0FD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1A0461BC" w14:textId="6BD81915" w:rsidR="00903BF0" w:rsidRPr="000D42A2" w:rsidRDefault="006F2BF8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Y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axlit bir butun</w:t>
      </w:r>
    </w:p>
    <w:p w14:paraId="6F3116DF" w14:textId="77777777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35263739" w14:textId="328F1BCD" w:rsidR="00903BF0" w:rsidRPr="000D42A2" w:rsidRDefault="006F2BF8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ustaqil ekspertlar yig'ilishi</w:t>
      </w:r>
    </w:p>
    <w:p w14:paraId="52A98FAA" w14:textId="77777777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16215BF4" w14:textId="6E267FC7" w:rsidR="00903BF0" w:rsidRPr="000D42A2" w:rsidRDefault="006F2BF8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kspertlar uyushmasi</w:t>
      </w:r>
    </w:p>
    <w:p w14:paraId="06AAE167" w14:textId="75747F12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31D3130C" w14:textId="0BAF849A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Tizim quyidagi elementlar bilan tavsiflanadi:</w:t>
      </w:r>
    </w:p>
    <w:p w14:paraId="78271F5B" w14:textId="77777777" w:rsidR="00AE6FA4" w:rsidRPr="000D42A2" w:rsidRDefault="00903BF0" w:rsidP="00AE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 xml:space="preserve"> </w:t>
      </w:r>
      <w:r w:rsidR="00AE6FA4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098E6F9B" w14:textId="05B84A90" w:rsidR="00903BF0" w:rsidRPr="000D42A2" w:rsidRDefault="006F2BF8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#K</w:t>
      </w:r>
      <w:r w:rsidR="00903BF0"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irish</w:t>
      </w:r>
      <w:r w:rsidR="00A218A2"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 xml:space="preserve">, jarayon, </w:t>
      </w:r>
      <w:r w:rsidR="00A218A2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chiqish</w:t>
      </w:r>
    </w:p>
    <w:p w14:paraId="2F14513D" w14:textId="77777777" w:rsidR="00AE6FA4" w:rsidRPr="000D42A2" w:rsidRDefault="00AE6FA4" w:rsidP="00AE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385C4249" w14:textId="3517B1D4" w:rsidR="00903BF0" w:rsidRPr="000D42A2" w:rsidRDefault="00A218A2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 xml:space="preserve">kirish, </w:t>
      </w: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narx</w:t>
      </w:r>
      <w:r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 xml:space="preserve">, </w:t>
      </w: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chiqish</w:t>
      </w:r>
    </w:p>
    <w:p w14:paraId="32CEF2BC" w14:textId="77777777" w:rsidR="00AE6FA4" w:rsidRPr="000D42A2" w:rsidRDefault="00AE6FA4" w:rsidP="00AE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4667AE1B" w14:textId="492BDD20" w:rsidR="00903BF0" w:rsidRPr="000D42A2" w:rsidRDefault="00A218A2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 xml:space="preserve">kirish, jarayon, </w:t>
      </w: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chiqish, 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narx</w:t>
      </w:r>
    </w:p>
    <w:p w14:paraId="0966D2E3" w14:textId="77777777" w:rsidR="00AE6FA4" w:rsidRPr="000D42A2" w:rsidRDefault="00AE6FA4" w:rsidP="00AE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lastRenderedPageBreak/>
        <w:t>====</w:t>
      </w:r>
    </w:p>
    <w:p w14:paraId="128F1582" w14:textId="5A97B77B" w:rsidR="00903BF0" w:rsidRPr="000D42A2" w:rsidRDefault="00A218A2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 xml:space="preserve">jarayon, </w:t>
      </w: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chiqish, narx</w:t>
      </w:r>
    </w:p>
    <w:p w14:paraId="1638CB96" w14:textId="42A48FFF" w:rsidR="00903BF0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1BE6E52E" w14:textId="38714FBE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Tashkilotning ichki muhiti quyidagilardan iborat:</w:t>
      </w:r>
    </w:p>
    <w:p w14:paraId="4BE64D9C" w14:textId="77777777" w:rsidR="00AE6FA4" w:rsidRPr="000D42A2" w:rsidRDefault="00AE6FA4" w:rsidP="00AE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03F2C538" w14:textId="0A111D81" w:rsidR="00903BF0" w:rsidRPr="000D42A2" w:rsidRDefault="006F2BF8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#</w:t>
      </w:r>
      <w:r w:rsidR="00903BF0"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odamlar</w:t>
      </w:r>
      <w:r w:rsidR="00A218A2"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, axborot havolalari, qonunlar</w:t>
      </w:r>
    </w:p>
    <w:p w14:paraId="7792BF68" w14:textId="77777777" w:rsidR="00AE6FA4" w:rsidRPr="000D42A2" w:rsidRDefault="00AE6FA4" w:rsidP="00AE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1384AEF7" w14:textId="63C2A868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 xml:space="preserve"> </w:t>
      </w:r>
      <w:r w:rsidR="006F2BF8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</w:t>
      </w:r>
      <w:r w:rsidR="00A218A2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aqobatchilar, </w:t>
      </w:r>
      <w:r w:rsidR="00A218A2"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qonunlar, axborot havolalari</w:t>
      </w:r>
    </w:p>
    <w:p w14:paraId="53A32BAD" w14:textId="77777777" w:rsidR="00AE6FA4" w:rsidRPr="000D42A2" w:rsidRDefault="00AE6FA4" w:rsidP="00AE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6439075B" w14:textId="0F5DBA1A" w:rsidR="00903BF0" w:rsidRPr="000D42A2" w:rsidRDefault="006F2BF8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O</w:t>
      </w:r>
      <w:r w:rsidR="00A218A2"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 xml:space="preserve">damlar, 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raqobatchilar</w:t>
      </w:r>
      <w:r w:rsidR="00A218A2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, </w:t>
      </w:r>
      <w:r w:rsidR="00A218A2"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qonunlar</w:t>
      </w:r>
    </w:p>
    <w:p w14:paraId="4A8374D0" w14:textId="77777777" w:rsidR="00AE6FA4" w:rsidRPr="000D42A2" w:rsidRDefault="00AE6FA4" w:rsidP="00AE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7ADC0ECA" w14:textId="6E1B23A4" w:rsidR="00903BF0" w:rsidRPr="000D42A2" w:rsidRDefault="006F2BF8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A</w:t>
      </w:r>
      <w:r w:rsidR="00A218A2" w:rsidRPr="000D42A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 xml:space="preserve">xborot havolalari, qonunlar, </w:t>
      </w:r>
      <w:r w:rsidR="00A218A2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raqobatchilar</w:t>
      </w:r>
    </w:p>
    <w:p w14:paraId="67304854" w14:textId="087D01AA" w:rsidR="00903BF0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26420C67" w14:textId="77777777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Tashkilotning asosiy vazifasi?</w:t>
      </w:r>
    </w:p>
    <w:p w14:paraId="66A2F564" w14:textId="431AAD0A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381E3CEB" w14:textId="6DAEAE57" w:rsidR="00AE6FA4" w:rsidRPr="000D42A2" w:rsidRDefault="006F2BF8" w:rsidP="00AE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#M</w:t>
      </w:r>
      <w:r w:rsidR="00AE6FA4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ahsulot va xizmatlar ishlab chiqarish</w:t>
      </w:r>
    </w:p>
    <w:p w14:paraId="716D3B76" w14:textId="499040DD" w:rsidR="00AE6FA4" w:rsidRPr="000D42A2" w:rsidRDefault="00AE6FA4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1CA9A57E" w14:textId="4EE29CB7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boshqaruv tuzilmasini takomillashtirish</w:t>
      </w:r>
    </w:p>
    <w:p w14:paraId="32C91635" w14:textId="77777777" w:rsidR="00AE6FA4" w:rsidRPr="000D42A2" w:rsidRDefault="00AE6FA4" w:rsidP="00AE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333E8534" w14:textId="0A5D27B6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foydaning oshishi</w:t>
      </w:r>
    </w:p>
    <w:p w14:paraId="48BD8BA3" w14:textId="77777777" w:rsidR="00AE6FA4" w:rsidRPr="000D42A2" w:rsidRDefault="00AE6FA4" w:rsidP="00AE6F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0088D8BD" w14:textId="465F1536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innovatsiyalarni joriy etish</w:t>
      </w:r>
    </w:p>
    <w:p w14:paraId="6657E91C" w14:textId="228494EB" w:rsidR="00AE6FA4" w:rsidRPr="000D42A2" w:rsidRDefault="00AE6FA4" w:rsidP="00A218A2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++++</w:t>
      </w:r>
    </w:p>
    <w:p w14:paraId="27DB7804" w14:textId="1E0FFC89" w:rsidR="00A218A2" w:rsidRPr="000D42A2" w:rsidRDefault="00A218A2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Tashkilotning vazifasi nimadan iborat?</w:t>
      </w:r>
    </w:p>
    <w:p w14:paraId="4D30598C" w14:textId="77777777" w:rsidR="00AE6FA4" w:rsidRPr="000D42A2" w:rsidRDefault="00AE6FA4" w:rsidP="00A218A2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</w:t>
      </w:r>
    </w:p>
    <w:p w14:paraId="2997ED49" w14:textId="616327AE" w:rsidR="00A218A2" w:rsidRPr="000D42A2" w:rsidRDefault="006F2BF8" w:rsidP="00A218A2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</w:t>
      </w:r>
      <w:r w:rsidR="00A218A2" w:rsidRPr="000D42A2">
        <w:rPr>
          <w:rStyle w:val="a4"/>
          <w:b w:val="0"/>
          <w:color w:val="404040"/>
          <w:sz w:val="28"/>
          <w:szCs w:val="28"/>
          <w:lang w:val="en-US"/>
        </w:rPr>
        <w:t>kompaniyaning maqsadi</w:t>
      </w:r>
    </w:p>
    <w:p w14:paraId="11BC43DE" w14:textId="77777777" w:rsidR="00AE6FA4" w:rsidRPr="000D42A2" w:rsidRDefault="00A218A2" w:rsidP="00AE6FA4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 xml:space="preserve"> </w:t>
      </w:r>
      <w:r w:rsidR="00AE6FA4" w:rsidRPr="000D42A2">
        <w:rPr>
          <w:rStyle w:val="a4"/>
          <w:b w:val="0"/>
          <w:color w:val="404040"/>
          <w:sz w:val="28"/>
          <w:szCs w:val="28"/>
          <w:lang w:val="en-US"/>
        </w:rPr>
        <w:t>===</w:t>
      </w:r>
    </w:p>
    <w:p w14:paraId="4476D1B7" w14:textId="04C0287B" w:rsidR="00A218A2" w:rsidRPr="000D42A2" w:rsidRDefault="006F2BF8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F</w:t>
      </w:r>
      <w:r w:rsidR="00A218A2" w:rsidRPr="000D42A2">
        <w:rPr>
          <w:color w:val="404040"/>
          <w:sz w:val="28"/>
          <w:szCs w:val="28"/>
          <w:lang w:val="en-US"/>
        </w:rPr>
        <w:t>irma mikrokulturasi</w:t>
      </w:r>
    </w:p>
    <w:p w14:paraId="6534370A" w14:textId="77777777" w:rsidR="00AE6FA4" w:rsidRPr="000D42A2" w:rsidRDefault="00AE6FA4" w:rsidP="00AE6FA4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</w:t>
      </w:r>
    </w:p>
    <w:p w14:paraId="1D58208D" w14:textId="07651B15" w:rsidR="00A218A2" w:rsidRPr="000D42A2" w:rsidRDefault="006F2BF8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K</w:t>
      </w:r>
      <w:r w:rsidR="00A218A2" w:rsidRPr="000D42A2">
        <w:rPr>
          <w:color w:val="404040"/>
          <w:sz w:val="28"/>
          <w:szCs w:val="28"/>
          <w:lang w:val="en-US"/>
        </w:rPr>
        <w:t>ompaniya boshqaruv tuzilmasi</w:t>
      </w:r>
    </w:p>
    <w:p w14:paraId="1DFC3B09" w14:textId="77777777" w:rsidR="00AE6FA4" w:rsidRPr="000D42A2" w:rsidRDefault="00AE6FA4" w:rsidP="00AE6FA4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</w:t>
      </w:r>
    </w:p>
    <w:p w14:paraId="58E592E5" w14:textId="653404A1" w:rsidR="00A218A2" w:rsidRPr="000D42A2" w:rsidRDefault="006F2BF8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I</w:t>
      </w:r>
      <w:r w:rsidR="00A218A2" w:rsidRPr="000D42A2">
        <w:rPr>
          <w:color w:val="404040"/>
          <w:sz w:val="28"/>
          <w:szCs w:val="28"/>
          <w:lang w:val="en-US"/>
        </w:rPr>
        <w:t>shning davomiyligi</w:t>
      </w:r>
    </w:p>
    <w:p w14:paraId="7A413494" w14:textId="77777777" w:rsidR="00903BF0" w:rsidRPr="000D42A2" w:rsidRDefault="00903BF0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328B065B" w14:textId="7E4610B1" w:rsidR="00903BF0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1A7F9CD0" w14:textId="3D06EEF4" w:rsidR="00A218A2" w:rsidRPr="000D42A2" w:rsidRDefault="00A218A2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Boshqaruv tizimidagi maqsadlar quyidagilarga bo‘linadi.</w:t>
      </w:r>
    </w:p>
    <w:p w14:paraId="4B6BB880" w14:textId="77777777" w:rsidR="00AE6FA4" w:rsidRPr="000D42A2" w:rsidRDefault="00AE6FA4" w:rsidP="00AE6FA4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</w:t>
      </w:r>
    </w:p>
    <w:p w14:paraId="1FAD4232" w14:textId="57821977" w:rsidR="00AE6FA4" w:rsidRPr="000D42A2" w:rsidRDefault="006F2BF8" w:rsidP="00A218A2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#S</w:t>
      </w:r>
      <w:r w:rsidR="00A218A2" w:rsidRPr="000D42A2">
        <w:rPr>
          <w:rStyle w:val="a4"/>
          <w:b w:val="0"/>
          <w:color w:val="404040"/>
          <w:sz w:val="28"/>
          <w:szCs w:val="28"/>
          <w:lang w:val="en-US"/>
        </w:rPr>
        <w:t>ifat, miqdoriy</w:t>
      </w:r>
    </w:p>
    <w:p w14:paraId="54D14A22" w14:textId="77777777" w:rsidR="00AE6FA4" w:rsidRPr="000D42A2" w:rsidRDefault="00AE6FA4" w:rsidP="00AE6FA4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</w:t>
      </w:r>
    </w:p>
    <w:p w14:paraId="6921C603" w14:textId="2D3D31D3" w:rsidR="00A218A2" w:rsidRPr="000D42A2" w:rsidRDefault="00A218A2" w:rsidP="00A218A2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 xml:space="preserve"> sifat, </w:t>
      </w:r>
      <w:r w:rsidRPr="000D42A2">
        <w:rPr>
          <w:color w:val="404040"/>
          <w:sz w:val="28"/>
          <w:szCs w:val="28"/>
          <w:lang w:val="en-US"/>
        </w:rPr>
        <w:t>murakkab</w:t>
      </w:r>
    </w:p>
    <w:p w14:paraId="4EDAB854" w14:textId="77777777" w:rsidR="00AE6FA4" w:rsidRPr="000D42A2" w:rsidRDefault="00AE6FA4" w:rsidP="00AE6FA4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</w:t>
      </w:r>
    </w:p>
    <w:p w14:paraId="4FB65BF9" w14:textId="70963E23" w:rsidR="00A218A2" w:rsidRPr="000D42A2" w:rsidRDefault="00A218A2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 xml:space="preserve"> </w:t>
      </w:r>
      <w:r w:rsidRPr="000D42A2">
        <w:rPr>
          <w:rStyle w:val="a4"/>
          <w:b w:val="0"/>
          <w:color w:val="404040"/>
          <w:sz w:val="28"/>
          <w:szCs w:val="28"/>
          <w:lang w:val="en-US"/>
        </w:rPr>
        <w:t xml:space="preserve">miqdoriy, </w:t>
      </w:r>
      <w:r w:rsidRPr="000D42A2">
        <w:rPr>
          <w:color w:val="404040"/>
          <w:sz w:val="28"/>
          <w:szCs w:val="28"/>
          <w:lang w:val="en-US"/>
        </w:rPr>
        <w:t>murakkab</w:t>
      </w:r>
    </w:p>
    <w:p w14:paraId="602D7404" w14:textId="77777777" w:rsidR="00AE6FA4" w:rsidRPr="000D42A2" w:rsidRDefault="00AE6FA4" w:rsidP="00AE6FA4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</w:t>
      </w:r>
    </w:p>
    <w:p w14:paraId="21F3351A" w14:textId="671D0A9F" w:rsidR="00A218A2" w:rsidRPr="000D42A2" w:rsidRDefault="00A218A2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 xml:space="preserve"> murakkab, ishning davomiyligi</w:t>
      </w:r>
    </w:p>
    <w:p w14:paraId="0A48F187" w14:textId="389A0605" w:rsidR="00903BF0" w:rsidRPr="000D42A2" w:rsidRDefault="00AE6FA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2B667BAC" w14:textId="25F21EC2" w:rsidR="00A218A2" w:rsidRPr="000D42A2" w:rsidRDefault="00A218A2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Sifatli maqsadlar quyidagilar bilan belgilanadi:</w:t>
      </w:r>
    </w:p>
    <w:p w14:paraId="4EC6158A" w14:textId="208FF055" w:rsidR="005306A1" w:rsidRPr="000D42A2" w:rsidRDefault="005306A1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lastRenderedPageBreak/>
        <w:t>====</w:t>
      </w:r>
    </w:p>
    <w:p w14:paraId="0AABD96D" w14:textId="6D030A1D" w:rsidR="005306A1" w:rsidRPr="000D42A2" w:rsidRDefault="006F2BF8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</w:t>
      </w:r>
      <w:r w:rsidR="005306A1" w:rsidRPr="000D42A2">
        <w:rPr>
          <w:rStyle w:val="a4"/>
          <w:b w:val="0"/>
          <w:color w:val="404040"/>
          <w:sz w:val="28"/>
          <w:szCs w:val="28"/>
          <w:lang w:val="en-US"/>
        </w:rPr>
        <w:t>ekspert baholari usuli</w:t>
      </w:r>
      <w:r w:rsidR="005306A1" w:rsidRPr="000D42A2">
        <w:rPr>
          <w:color w:val="404040"/>
          <w:sz w:val="28"/>
          <w:szCs w:val="28"/>
          <w:lang w:val="en-US"/>
        </w:rPr>
        <w:t xml:space="preserve"> </w:t>
      </w:r>
    </w:p>
    <w:p w14:paraId="0FAF5979" w14:textId="4FF00BD3" w:rsidR="005306A1" w:rsidRPr="000D42A2" w:rsidRDefault="005306A1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5A32EBC" w14:textId="4B264634" w:rsidR="00A218A2" w:rsidRPr="000D42A2" w:rsidRDefault="006F2BF8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M</w:t>
      </w:r>
      <w:r w:rsidR="00A218A2" w:rsidRPr="000D42A2">
        <w:rPr>
          <w:color w:val="404040"/>
          <w:sz w:val="28"/>
          <w:szCs w:val="28"/>
          <w:lang w:val="en-US"/>
        </w:rPr>
        <w:t>odellashtirish usuli</w:t>
      </w:r>
    </w:p>
    <w:p w14:paraId="30448D15" w14:textId="288487AC" w:rsidR="00A218A2" w:rsidRPr="000D42A2" w:rsidRDefault="005306A1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0E52D9A" w14:textId="7EAD0240" w:rsidR="00A218A2" w:rsidRPr="000D42A2" w:rsidRDefault="006F2BF8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X</w:t>
      </w:r>
      <w:r w:rsidR="00A218A2" w:rsidRPr="000D42A2">
        <w:rPr>
          <w:color w:val="404040"/>
          <w:sz w:val="28"/>
          <w:szCs w:val="28"/>
          <w:lang w:val="en-US"/>
        </w:rPr>
        <w:t>arajatlarni tahlil qilish usuli</w:t>
      </w:r>
    </w:p>
    <w:p w14:paraId="700B529E" w14:textId="77777777" w:rsidR="005306A1" w:rsidRPr="000D42A2" w:rsidRDefault="005306A1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3135806" w14:textId="7853203C" w:rsidR="00A218A2" w:rsidRPr="000D42A2" w:rsidRDefault="006F2BF8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K</w:t>
      </w:r>
      <w:r w:rsidR="00A218A2" w:rsidRPr="000D42A2">
        <w:rPr>
          <w:color w:val="404040"/>
          <w:sz w:val="28"/>
          <w:szCs w:val="28"/>
          <w:lang w:val="en-US"/>
        </w:rPr>
        <w:t>ompaniya boshqaruv tuzilmasi</w:t>
      </w:r>
    </w:p>
    <w:p w14:paraId="182480F3" w14:textId="77777777" w:rsidR="00903BF0" w:rsidRPr="000D42A2" w:rsidRDefault="00903BF0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1FBCCEBD" w14:textId="77777777" w:rsidR="005306A1" w:rsidRPr="000D42A2" w:rsidRDefault="005306A1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2F15CB2B" w14:textId="3CE7B2A2" w:rsidR="00A218A2" w:rsidRPr="000D42A2" w:rsidRDefault="00903BF0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</w:t>
      </w:r>
      <w:r w:rsidR="00A218A2" w:rsidRPr="000D42A2">
        <w:rPr>
          <w:rStyle w:val="a4"/>
          <w:color w:val="404040"/>
          <w:sz w:val="28"/>
          <w:szCs w:val="28"/>
          <w:lang w:val="en-US"/>
        </w:rPr>
        <w:t>Tashkilot maqsadlarini shakllantirishning asosiy vazifasi:</w:t>
      </w:r>
    </w:p>
    <w:p w14:paraId="3F8122F6" w14:textId="6AC99295" w:rsidR="005306A1" w:rsidRPr="000D42A2" w:rsidRDefault="005306A1" w:rsidP="00A218A2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21FEEF5" w14:textId="4231CB7A" w:rsidR="00A218A2" w:rsidRPr="000D42A2" w:rsidRDefault="006F2BF8" w:rsidP="00A218A2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#M</w:t>
      </w:r>
      <w:r w:rsidR="00A218A2" w:rsidRPr="000D42A2">
        <w:rPr>
          <w:rStyle w:val="a4"/>
          <w:b w:val="0"/>
          <w:color w:val="404040"/>
          <w:sz w:val="28"/>
          <w:szCs w:val="28"/>
          <w:lang w:val="en-US"/>
        </w:rPr>
        <w:t>ukammal boshqaruv tuzilmasini qurish</w:t>
      </w:r>
    </w:p>
    <w:p w14:paraId="5BBAED3A" w14:textId="77777777" w:rsidR="005306A1" w:rsidRPr="000D42A2" w:rsidRDefault="005306A1" w:rsidP="005306A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E1F3200" w14:textId="74682E08" w:rsidR="00A218A2" w:rsidRPr="000D42A2" w:rsidRDefault="00A218A2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funktsional birliklarni qurish</w:t>
      </w:r>
    </w:p>
    <w:p w14:paraId="2AF7B815" w14:textId="77777777" w:rsidR="005306A1" w:rsidRPr="000D42A2" w:rsidRDefault="005306A1" w:rsidP="005306A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DCE13BA" w14:textId="02B9BF97" w:rsidR="00903BF0" w:rsidRPr="000D42A2" w:rsidRDefault="00A218A2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</w:t>
      </w:r>
      <w:r w:rsidRPr="000D42A2">
        <w:rPr>
          <w:color w:val="404040"/>
          <w:sz w:val="28"/>
          <w:szCs w:val="28"/>
          <w:lang w:val="en-US"/>
        </w:rPr>
        <w:t>boshqaruv jarayonining xususiyatlarini ishlab chiqish</w:t>
      </w:r>
    </w:p>
    <w:p w14:paraId="6FBAD2BB" w14:textId="77777777" w:rsidR="005306A1" w:rsidRPr="000D42A2" w:rsidRDefault="005306A1" w:rsidP="005306A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5D7855D" w14:textId="34D87986" w:rsidR="00A218A2" w:rsidRPr="000D42A2" w:rsidRDefault="00A218A2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 xml:space="preserve"> kompaniya boshqaruv tuzilmasi</w:t>
      </w:r>
    </w:p>
    <w:p w14:paraId="3823FC81" w14:textId="5D5BDC6B" w:rsidR="00A218A2" w:rsidRPr="000D42A2" w:rsidRDefault="005306A1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64A34C73" w14:textId="7C6E2C93" w:rsidR="00A218A2" w:rsidRPr="000D42A2" w:rsidRDefault="00903BF0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</w:t>
      </w:r>
      <w:r w:rsidR="00A218A2" w:rsidRPr="000D42A2">
        <w:rPr>
          <w:rStyle w:val="a4"/>
          <w:color w:val="404040"/>
          <w:sz w:val="28"/>
          <w:szCs w:val="28"/>
          <w:lang w:val="en-US"/>
        </w:rPr>
        <w:t>«Boshqaruv funktsiyasi» tushunchasi nima?</w:t>
      </w:r>
    </w:p>
    <w:p w14:paraId="210525DC" w14:textId="7446818C" w:rsidR="005306A1" w:rsidRPr="000D42A2" w:rsidRDefault="005306A1" w:rsidP="005306A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FE4C93A" w14:textId="0B57DF11" w:rsidR="005306A1" w:rsidRPr="000D42A2" w:rsidRDefault="006F2BF8" w:rsidP="005306A1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</w:t>
      </w:r>
      <w:r w:rsidR="005306A1" w:rsidRPr="000D42A2">
        <w:rPr>
          <w:rStyle w:val="a4"/>
          <w:b w:val="0"/>
          <w:color w:val="404040"/>
          <w:sz w:val="28"/>
          <w:szCs w:val="28"/>
          <w:lang w:val="en-US"/>
        </w:rPr>
        <w:t>boshqaruv tizimidagi bo‘linish</w:t>
      </w:r>
    </w:p>
    <w:p w14:paraId="5D8A2025" w14:textId="77777777" w:rsidR="005306A1" w:rsidRPr="000D42A2" w:rsidRDefault="005306A1" w:rsidP="005306A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7B8CF36" w14:textId="59F30620" w:rsidR="00A218A2" w:rsidRPr="000D42A2" w:rsidRDefault="006F2BF8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B</w:t>
      </w:r>
      <w:r w:rsidR="00A218A2" w:rsidRPr="000D42A2">
        <w:rPr>
          <w:color w:val="404040"/>
          <w:sz w:val="28"/>
          <w:szCs w:val="28"/>
          <w:lang w:val="en-US"/>
        </w:rPr>
        <w:t>oshqaruv jarayonining xususiyatlaridan biri</w:t>
      </w:r>
    </w:p>
    <w:p w14:paraId="28719111" w14:textId="77777777" w:rsidR="005306A1" w:rsidRPr="000D42A2" w:rsidRDefault="005306A1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2810ABD" w14:textId="16B311D7" w:rsidR="00A218A2" w:rsidRPr="000D42A2" w:rsidRDefault="006F2BF8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B</w:t>
      </w:r>
      <w:r w:rsidR="00A218A2" w:rsidRPr="000D42A2">
        <w:rPr>
          <w:color w:val="404040"/>
          <w:sz w:val="28"/>
          <w:szCs w:val="28"/>
          <w:lang w:val="en-US"/>
        </w:rPr>
        <w:t>oshqaruv tizimidagi hujjatlar</w:t>
      </w:r>
    </w:p>
    <w:p w14:paraId="31E0C8EF" w14:textId="1AF0005F" w:rsidR="005306A1" w:rsidRPr="000D42A2" w:rsidRDefault="005306A1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B85E3C8" w14:textId="5E6150EC" w:rsidR="00A218A2" w:rsidRPr="000D42A2" w:rsidRDefault="006F2BF8" w:rsidP="00A218A2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K</w:t>
      </w:r>
      <w:r w:rsidR="00A218A2" w:rsidRPr="000D42A2">
        <w:rPr>
          <w:color w:val="404040"/>
          <w:sz w:val="28"/>
          <w:szCs w:val="28"/>
          <w:lang w:val="en-US"/>
        </w:rPr>
        <w:t>ompaniya boshqaruv tuzilmasi</w:t>
      </w:r>
    </w:p>
    <w:p w14:paraId="2A803172" w14:textId="2B663C78" w:rsidR="00903BF0" w:rsidRPr="000D42A2" w:rsidRDefault="005306A1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75473DAF" w14:textId="137752BC" w:rsidR="009318D6" w:rsidRPr="000D42A2" w:rsidRDefault="00903BF0" w:rsidP="009318D6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</w:t>
      </w:r>
      <w:r w:rsidR="009318D6" w:rsidRPr="000D42A2">
        <w:rPr>
          <w:rStyle w:val="a4"/>
          <w:color w:val="404040"/>
          <w:sz w:val="28"/>
          <w:szCs w:val="28"/>
          <w:lang w:val="en-US"/>
        </w:rPr>
        <w:t>Rejalashtirish - bu:</w:t>
      </w:r>
    </w:p>
    <w:p w14:paraId="3A8E8136" w14:textId="77777777" w:rsidR="005306A1" w:rsidRPr="000D42A2" w:rsidRDefault="005306A1" w:rsidP="009318D6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4B0ECA5F" w14:textId="1476AA47" w:rsidR="005306A1" w:rsidRPr="000D42A2" w:rsidRDefault="006F2BF8" w:rsidP="009318D6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#B</w:t>
      </w:r>
      <w:r w:rsidR="009318D6" w:rsidRPr="000D42A2">
        <w:rPr>
          <w:rStyle w:val="a4"/>
          <w:b w:val="0"/>
          <w:color w:val="404040"/>
          <w:sz w:val="28"/>
          <w:szCs w:val="28"/>
          <w:lang w:val="en-US"/>
        </w:rPr>
        <w:t>oshqaruv funktsiyasi</w:t>
      </w:r>
    </w:p>
    <w:p w14:paraId="11767701" w14:textId="77777777" w:rsidR="005306A1" w:rsidRPr="000D42A2" w:rsidRDefault="005306A1" w:rsidP="005306A1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78545B01" w14:textId="276F23B0" w:rsidR="009318D6" w:rsidRPr="000D42A2" w:rsidRDefault="009318D6" w:rsidP="009318D6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faoliyat sohasi</w:t>
      </w:r>
    </w:p>
    <w:p w14:paraId="044BD3A5" w14:textId="4C55D6DF" w:rsidR="005306A1" w:rsidRPr="000D42A2" w:rsidRDefault="005306A1" w:rsidP="009318D6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57343E7B" w14:textId="00562811" w:rsidR="00A218A2" w:rsidRPr="000D42A2" w:rsidRDefault="009318D6" w:rsidP="009318D6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boshqaruv ob'ekti</w:t>
      </w:r>
    </w:p>
    <w:p w14:paraId="250111D3" w14:textId="166FD301" w:rsidR="005306A1" w:rsidRPr="000D42A2" w:rsidRDefault="005306A1" w:rsidP="009318D6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0A4DDE1C" w14:textId="6DB8CBC2" w:rsidR="006F6374" w:rsidRPr="000D42A2" w:rsidRDefault="006F6374" w:rsidP="009318D6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boshqaruv jarayonining bosqichi</w:t>
      </w:r>
    </w:p>
    <w:p w14:paraId="684EA173" w14:textId="7AD3933B" w:rsidR="00903BF0" w:rsidRPr="000D42A2" w:rsidRDefault="005306A1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2B94AB58" w14:textId="11C49C6A" w:rsidR="006F6374" w:rsidRPr="000D42A2" w:rsidRDefault="006F6374" w:rsidP="006F637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Nizom:</w:t>
      </w:r>
    </w:p>
    <w:p w14:paraId="47AD7FC4" w14:textId="77777777" w:rsidR="005306A1" w:rsidRPr="000D42A2" w:rsidRDefault="005306A1" w:rsidP="006F637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F2B5356" w14:textId="656DD3DA" w:rsidR="005306A1" w:rsidRPr="000D42A2" w:rsidRDefault="006F2BF8" w:rsidP="005306A1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</w:t>
      </w:r>
      <w:r w:rsidR="005306A1" w:rsidRPr="000D42A2">
        <w:rPr>
          <w:rStyle w:val="a4"/>
          <w:b w:val="0"/>
          <w:color w:val="404040"/>
          <w:sz w:val="28"/>
          <w:szCs w:val="28"/>
          <w:lang w:val="en-US"/>
        </w:rPr>
        <w:t>boshqaruv funktsiyasi</w:t>
      </w:r>
    </w:p>
    <w:p w14:paraId="02AE98DF" w14:textId="08FE571D" w:rsidR="005306A1" w:rsidRPr="000D42A2" w:rsidRDefault="005306A1" w:rsidP="006F637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17E1E66" w14:textId="61A7A352" w:rsidR="006F6374" w:rsidRPr="000D42A2" w:rsidRDefault="006F2BF8" w:rsidP="006F637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B</w:t>
      </w:r>
      <w:r w:rsidR="006F6374" w:rsidRPr="000D42A2">
        <w:rPr>
          <w:color w:val="404040"/>
          <w:sz w:val="28"/>
          <w:szCs w:val="28"/>
          <w:lang w:val="en-US"/>
        </w:rPr>
        <w:t>oshqaruv jarayonining bosqichi</w:t>
      </w:r>
    </w:p>
    <w:p w14:paraId="3F124A94" w14:textId="6AA8B3DD" w:rsidR="005306A1" w:rsidRPr="000D42A2" w:rsidRDefault="005306A1" w:rsidP="006F637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lastRenderedPageBreak/>
        <w:t>====</w:t>
      </w:r>
    </w:p>
    <w:p w14:paraId="4338EB9A" w14:textId="3B51E574" w:rsidR="006F6374" w:rsidRPr="000D42A2" w:rsidRDefault="006F2BF8" w:rsidP="006F637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N</w:t>
      </w:r>
      <w:r w:rsidR="006F6374" w:rsidRPr="000D42A2">
        <w:rPr>
          <w:color w:val="404040"/>
          <w:sz w:val="28"/>
          <w:szCs w:val="28"/>
          <w:lang w:val="en-US"/>
        </w:rPr>
        <w:t>azorat qilish imkoniyati normasi</w:t>
      </w:r>
    </w:p>
    <w:p w14:paraId="6EF130C2" w14:textId="10DDC68B" w:rsidR="005306A1" w:rsidRPr="000D42A2" w:rsidRDefault="005306A1" w:rsidP="006F637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9B33EEB" w14:textId="56A9A6B7" w:rsidR="006F6374" w:rsidRPr="000D42A2" w:rsidRDefault="006F2BF8" w:rsidP="006F637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Q</w:t>
      </w:r>
      <w:r w:rsidR="006F6374" w:rsidRPr="000D42A2">
        <w:rPr>
          <w:color w:val="404040"/>
          <w:sz w:val="28"/>
          <w:szCs w:val="28"/>
          <w:lang w:val="en-US"/>
        </w:rPr>
        <w:t>aror qabul qilish davri</w:t>
      </w:r>
    </w:p>
    <w:p w14:paraId="6C81C49D" w14:textId="787506D7" w:rsidR="009318D6" w:rsidRPr="000D42A2" w:rsidRDefault="00F12702" w:rsidP="009318D6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4960B5FE" w14:textId="2A6E5B34" w:rsidR="006F6374" w:rsidRPr="000D42A2" w:rsidRDefault="00903BF0" w:rsidP="006F6374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</w:t>
      </w:r>
      <w:r w:rsidR="006F6374" w:rsidRPr="000D42A2">
        <w:rPr>
          <w:rStyle w:val="a4"/>
          <w:color w:val="404040"/>
          <w:sz w:val="28"/>
          <w:szCs w:val="28"/>
          <w:lang w:val="en-US"/>
        </w:rPr>
        <w:t>Buxgalteriya hisobi:</w:t>
      </w:r>
    </w:p>
    <w:p w14:paraId="30392F74" w14:textId="11CB39F4" w:rsidR="00F12702" w:rsidRPr="000D42A2" w:rsidRDefault="00F12702" w:rsidP="006F6374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789EFFE2" w14:textId="7C1D306C" w:rsidR="00F12702" w:rsidRPr="000D42A2" w:rsidRDefault="006F2BF8" w:rsidP="006F6374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#B</w:t>
      </w:r>
      <w:r w:rsidR="00F12702" w:rsidRPr="000D42A2">
        <w:rPr>
          <w:rStyle w:val="a4"/>
          <w:b w:val="0"/>
          <w:color w:val="404040"/>
          <w:sz w:val="28"/>
          <w:szCs w:val="28"/>
          <w:lang w:val="en-US"/>
        </w:rPr>
        <w:t>oshqaruv funktsiyasi</w:t>
      </w:r>
    </w:p>
    <w:p w14:paraId="6090DAFD" w14:textId="4AA0995F" w:rsidR="00F12702" w:rsidRPr="000D42A2" w:rsidRDefault="00F12702" w:rsidP="006F637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E32ADF6" w14:textId="536EE696" w:rsidR="006F6374" w:rsidRPr="000D42A2" w:rsidRDefault="006F6374" w:rsidP="006F637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faoliyat sohasi</w:t>
      </w:r>
    </w:p>
    <w:p w14:paraId="6E257953" w14:textId="184E8F68" w:rsidR="00F12702" w:rsidRPr="000D42A2" w:rsidRDefault="00F12702" w:rsidP="006F637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948844C" w14:textId="5D5A0C9B" w:rsidR="006F6374" w:rsidRPr="000D42A2" w:rsidRDefault="006F6374" w:rsidP="006F637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qaror qabul qilish davri</w:t>
      </w:r>
    </w:p>
    <w:p w14:paraId="55E80818" w14:textId="53B747D2" w:rsidR="00A11332" w:rsidRPr="000D42A2" w:rsidRDefault="00A11332" w:rsidP="006F637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51422DF" w14:textId="0812D7A8" w:rsidR="006F6374" w:rsidRPr="000D42A2" w:rsidRDefault="006F6374" w:rsidP="006F6374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boshqaruv jarayonining bosqichi</w:t>
      </w:r>
    </w:p>
    <w:p w14:paraId="508AA465" w14:textId="64AC5A0C" w:rsidR="00903BF0" w:rsidRPr="000D42A2" w:rsidRDefault="00F12702" w:rsidP="006F637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71D1994B" w14:textId="2ED259A4" w:rsidR="00485025" w:rsidRPr="000D42A2" w:rsidRDefault="00903BF0" w:rsidP="00485025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</w:t>
      </w:r>
      <w:r w:rsidR="00485025" w:rsidRPr="000D42A2">
        <w:rPr>
          <w:rStyle w:val="a4"/>
          <w:color w:val="404040"/>
          <w:sz w:val="28"/>
          <w:szCs w:val="28"/>
          <w:lang w:val="en-US"/>
        </w:rPr>
        <w:t>Umumiy funktsiyalar o'ziga xosdir:</w:t>
      </w:r>
    </w:p>
    <w:p w14:paraId="10EE333B" w14:textId="69B91359" w:rsidR="00F12702" w:rsidRPr="000D42A2" w:rsidRDefault="00F12702" w:rsidP="00485025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1EB9DA5F" w14:textId="06D78A63" w:rsidR="00F12702" w:rsidRPr="000D42A2" w:rsidRDefault="006F2BF8" w:rsidP="00F12702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</w:t>
      </w:r>
      <w:r w:rsidR="00F12702" w:rsidRPr="000D42A2">
        <w:rPr>
          <w:rStyle w:val="a4"/>
          <w:b w:val="0"/>
          <w:color w:val="404040"/>
          <w:sz w:val="28"/>
          <w:szCs w:val="28"/>
          <w:lang w:val="en-US"/>
        </w:rPr>
        <w:t>yirik korporatsiyalar, kichik korxonalar</w:t>
      </w:r>
    </w:p>
    <w:p w14:paraId="7C2826FA" w14:textId="7908E15C" w:rsidR="00F12702" w:rsidRPr="000D42A2" w:rsidRDefault="00F12702" w:rsidP="00485025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10F2D3F3" w14:textId="7F21F046" w:rsidR="00485025" w:rsidRPr="000D42A2" w:rsidRDefault="006F2BF8" w:rsidP="00485025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Y</w:t>
      </w:r>
      <w:r w:rsidR="00485025" w:rsidRPr="000D42A2">
        <w:rPr>
          <w:rStyle w:val="a4"/>
          <w:b w:val="0"/>
          <w:color w:val="404040"/>
          <w:sz w:val="28"/>
          <w:szCs w:val="28"/>
          <w:lang w:val="en-US"/>
        </w:rPr>
        <w:t>irik korporatsiyalar, kichik korxonalar,</w:t>
      </w:r>
      <w:r w:rsidR="00485025" w:rsidRPr="000D42A2">
        <w:rPr>
          <w:rStyle w:val="a4"/>
          <w:color w:val="404040"/>
          <w:sz w:val="28"/>
          <w:szCs w:val="28"/>
          <w:lang w:val="en-US"/>
        </w:rPr>
        <w:t xml:space="preserve"> </w:t>
      </w:r>
      <w:r w:rsidR="00485025" w:rsidRPr="000D42A2">
        <w:rPr>
          <w:color w:val="404040"/>
          <w:sz w:val="28"/>
          <w:szCs w:val="28"/>
          <w:lang w:val="en-US"/>
        </w:rPr>
        <w:t>sho'ba korxonalar</w:t>
      </w:r>
    </w:p>
    <w:p w14:paraId="7032A8EA" w14:textId="1FEA49DD" w:rsidR="00F12702" w:rsidRPr="000D42A2" w:rsidRDefault="00F12702" w:rsidP="00485025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EB9D4F0" w14:textId="5D8FC2ED" w:rsidR="00485025" w:rsidRPr="000D42A2" w:rsidRDefault="006F2BF8" w:rsidP="00485025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S</w:t>
      </w:r>
      <w:r w:rsidR="00485025" w:rsidRPr="000D42A2">
        <w:rPr>
          <w:color w:val="404040"/>
          <w:sz w:val="28"/>
          <w:szCs w:val="28"/>
          <w:lang w:val="en-US"/>
        </w:rPr>
        <w:t xml:space="preserve">ho'ba korxonalar, </w:t>
      </w:r>
      <w:r w:rsidR="00485025" w:rsidRPr="000D42A2">
        <w:rPr>
          <w:rStyle w:val="a4"/>
          <w:b w:val="0"/>
          <w:color w:val="404040"/>
          <w:sz w:val="28"/>
          <w:szCs w:val="28"/>
          <w:lang w:val="en-US"/>
        </w:rPr>
        <w:t>kichik korxonalar</w:t>
      </w:r>
    </w:p>
    <w:p w14:paraId="2B8F7EC7" w14:textId="48DB0753" w:rsidR="00F12702" w:rsidRPr="000D42A2" w:rsidRDefault="00F12702" w:rsidP="00485025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685ADDCA" w14:textId="02E89E7D" w:rsidR="00485025" w:rsidRPr="000D42A2" w:rsidRDefault="006F2BF8" w:rsidP="00485025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Y</w:t>
      </w:r>
      <w:r w:rsidR="00485025" w:rsidRPr="000D42A2">
        <w:rPr>
          <w:rStyle w:val="a4"/>
          <w:b w:val="0"/>
          <w:color w:val="404040"/>
          <w:sz w:val="28"/>
          <w:szCs w:val="28"/>
          <w:lang w:val="en-US"/>
        </w:rPr>
        <w:t>irik korporatsiyalar,</w:t>
      </w:r>
      <w:r w:rsidR="00485025" w:rsidRPr="000D42A2">
        <w:rPr>
          <w:rStyle w:val="a4"/>
          <w:color w:val="404040"/>
          <w:sz w:val="28"/>
          <w:szCs w:val="28"/>
          <w:lang w:val="en-US"/>
        </w:rPr>
        <w:t xml:space="preserve"> </w:t>
      </w:r>
      <w:r w:rsidR="00485025" w:rsidRPr="000D42A2">
        <w:rPr>
          <w:color w:val="404040"/>
          <w:sz w:val="28"/>
          <w:szCs w:val="28"/>
          <w:lang w:val="en-US"/>
        </w:rPr>
        <w:t>sho'ba korxonalar</w:t>
      </w:r>
    </w:p>
    <w:p w14:paraId="00FB872C" w14:textId="50D97F95" w:rsidR="00903BF0" w:rsidRPr="000D42A2" w:rsidRDefault="00F12702" w:rsidP="006F637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5112261C" w14:textId="77777777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Qaysi sharoitlar korxonalarning ishlab chiqarish darajasiga ko'proq ta'sir qiladi:</w:t>
      </w:r>
    </w:p>
    <w:p w14:paraId="6842AE77" w14:textId="68A767D8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04CF403" w14:textId="7504CC2A" w:rsidR="00F12702" w:rsidRPr="000D42A2" w:rsidRDefault="006F2BF8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#B</w:t>
      </w:r>
      <w:r w:rsidR="00F12702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ozor iqtisodiyoti sharoitlari;</w:t>
      </w:r>
    </w:p>
    <w:p w14:paraId="4FBAB80E" w14:textId="4F563D1B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6339E9E2" w14:textId="7947BA15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an'anaviy iqtisodiy sharoitlar;</w:t>
      </w:r>
    </w:p>
    <w:p w14:paraId="61D483F4" w14:textId="4AB84A1A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FCE784A" w14:textId="6A1FD252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markazlashgan iqtisodiyot sharoitlari;</w:t>
      </w:r>
    </w:p>
    <w:p w14:paraId="59741ADE" w14:textId="3997F39C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6EE98C04" w14:textId="1AFF9141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barcha iqtisodiy tizimlar.</w:t>
      </w:r>
    </w:p>
    <w:p w14:paraId="6F29AE11" w14:textId="01F30F2C" w:rsidR="00903BF0" w:rsidRPr="000D42A2" w:rsidRDefault="00F12702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296E5A9A" w14:textId="77777777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Bozorda monopoliya bu ...</w:t>
      </w:r>
    </w:p>
    <w:p w14:paraId="6B4F3040" w14:textId="0DAFC670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9968BA2" w14:textId="54196EA7" w:rsidR="00F12702" w:rsidRPr="000D42A2" w:rsidRDefault="006F2BF8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="00F12702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xaridorlarni jalb qilish va tovarlarni faqat shu sotuvchidan iste'mol qilish tendentsiyasi;</w:t>
      </w:r>
    </w:p>
    <w:p w14:paraId="6D90D033" w14:textId="2C86F8B6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6F77767A" w14:textId="789D7BE5" w:rsidR="00F12702" w:rsidRPr="000D42A2" w:rsidRDefault="006F2BF8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F12702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ozorda savdoni faqat monopol shaklda olib borish;</w:t>
      </w:r>
    </w:p>
    <w:p w14:paraId="1072638D" w14:textId="0993F1BB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509221A" w14:textId="3B15137A" w:rsidR="00F12702" w:rsidRPr="000D42A2" w:rsidRDefault="006F2BF8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F12702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ijoz bilan yuzma-yuz</w:t>
      </w:r>
    </w:p>
    <w:p w14:paraId="12C90C6E" w14:textId="18625A3B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A6E1BFB" w14:textId="33B95ECD" w:rsidR="00F12702" w:rsidRPr="000D42A2" w:rsidRDefault="006F2BF8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I</w:t>
      </w:r>
      <w:r w:rsidR="00F12702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ndividual xaridorlarga ma'lumot berish.</w:t>
      </w:r>
    </w:p>
    <w:p w14:paraId="7AF871D9" w14:textId="1EE50DB0" w:rsidR="00F12702" w:rsidRPr="000D42A2" w:rsidRDefault="00F12702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++++</w:t>
      </w:r>
    </w:p>
    <w:p w14:paraId="29EC7B6B" w14:textId="77777777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Bo'sh ish o'rniga xodimning qisqacha ish tarjimai holi qanday nomlanadi?</w:t>
      </w:r>
    </w:p>
    <w:p w14:paraId="7CEB68AE" w14:textId="1D19A82B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0478D49" w14:textId="6DDF3FF1" w:rsidR="00F12702" w:rsidRPr="000D42A2" w:rsidRDefault="006F2BF8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#x</w:t>
      </w:r>
      <w:r w:rsidR="00F12702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odimlar uchun so'rovnoma</w:t>
      </w:r>
    </w:p>
    <w:p w14:paraId="63D09083" w14:textId="1F67E599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4042C6C" w14:textId="22925B98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Avtobiografiya</w:t>
      </w:r>
    </w:p>
    <w:p w14:paraId="67D944AC" w14:textId="364C2774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F28EB4D" w14:textId="36474971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Reklama</w:t>
      </w:r>
    </w:p>
    <w:p w14:paraId="06948150" w14:textId="19539351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FD7A810" w14:textId="7DF3A1D6" w:rsidR="00F12702" w:rsidRPr="000D42A2" w:rsidRDefault="00F12702" w:rsidP="00F127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Professional dastur</w:t>
      </w:r>
    </w:p>
    <w:p w14:paraId="0DFA73D6" w14:textId="228FB3DB" w:rsidR="00903BF0" w:rsidRPr="000D42A2" w:rsidRDefault="00F12702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DAA5462" w14:textId="3EB6AD10" w:rsidR="00F12702" w:rsidRPr="000D42A2" w:rsidRDefault="00F12702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++++</w:t>
      </w:r>
    </w:p>
    <w:p w14:paraId="5C3A7ECE" w14:textId="2064FF7E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Motivatsiya - bu:</w:t>
      </w:r>
    </w:p>
    <w:p w14:paraId="3B5F7449" w14:textId="31B6E899" w:rsidR="00F12702" w:rsidRPr="000D42A2" w:rsidRDefault="00F12702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4B1F892A" w14:textId="0B4C9191" w:rsidR="00903BF0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#U</w:t>
      </w:r>
      <w:r w:rsidR="00903BF0" w:rsidRPr="000D42A2">
        <w:rPr>
          <w:rStyle w:val="a4"/>
          <w:b w:val="0"/>
          <w:color w:val="404040"/>
          <w:sz w:val="28"/>
          <w:szCs w:val="28"/>
          <w:lang w:val="en-US"/>
        </w:rPr>
        <w:t>mumiy funktsiya</w:t>
      </w:r>
    </w:p>
    <w:p w14:paraId="32CD5FE0" w14:textId="052BEA12" w:rsidR="00F12702" w:rsidRPr="000D42A2" w:rsidRDefault="00F12702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3DDF26B" w14:textId="373CCE91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aniq funktsiya</w:t>
      </w:r>
    </w:p>
    <w:p w14:paraId="13E261A9" w14:textId="14924D7C" w:rsidR="00F12702" w:rsidRPr="000D42A2" w:rsidRDefault="00F12702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4A9A466" w14:textId="2E47CF24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ijtimoiy-psixologik funktsiya</w:t>
      </w:r>
    </w:p>
    <w:p w14:paraId="7D8F7C8B" w14:textId="7658309E" w:rsidR="00F12702" w:rsidRPr="000D42A2" w:rsidRDefault="00F12702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53C563E" w14:textId="2C922483" w:rsidR="00F12702" w:rsidRPr="000D42A2" w:rsidRDefault="00F12702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aloqalarni yaxshilash</w:t>
      </w:r>
    </w:p>
    <w:p w14:paraId="3B14B95E" w14:textId="4D5819F9" w:rsidR="00903BF0" w:rsidRPr="000D42A2" w:rsidRDefault="00BE3AE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25181C99" w14:textId="5F0F1FD9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Menejmentni takomillashtirish uchun strategik rejalashtirishdan qanday foydalanish mumkin?</w:t>
      </w:r>
    </w:p>
    <w:p w14:paraId="08BC0D23" w14:textId="14DAD925" w:rsidR="00BE3AEE" w:rsidRPr="000D42A2" w:rsidRDefault="00BE3AE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90DDE11" w14:textId="7F536769" w:rsidR="00903BF0" w:rsidRDefault="006F2BF8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r w:rsidR="00903BF0" w:rsidRPr="000D42A2">
        <w:rPr>
          <w:color w:val="404040"/>
          <w:sz w:val="28"/>
          <w:szCs w:val="28"/>
          <w:lang w:val="en-US"/>
        </w:rPr>
        <w:t>xodimlarning ish haqini oshirish</w:t>
      </w:r>
    </w:p>
    <w:p w14:paraId="530F1DDE" w14:textId="05F9B341" w:rsidR="006F2BF8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====</w:t>
      </w:r>
    </w:p>
    <w:p w14:paraId="140D0CC4" w14:textId="6580C6DA" w:rsidR="00903BF0" w:rsidRPr="006F2BF8" w:rsidRDefault="006F2BF8" w:rsidP="00903BF0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K</w:t>
      </w:r>
      <w:r w:rsidR="00903BF0" w:rsidRPr="006F2BF8">
        <w:rPr>
          <w:rStyle w:val="a4"/>
          <w:b w:val="0"/>
          <w:color w:val="404040"/>
          <w:sz w:val="28"/>
          <w:szCs w:val="28"/>
          <w:lang w:val="en-US"/>
        </w:rPr>
        <w:t>o'proq dolzarb maqsadlar qo'ying va ular haqida xodimlarni xabardor qiling</w:t>
      </w:r>
    </w:p>
    <w:p w14:paraId="5FF247DA" w14:textId="77777777" w:rsidR="006F2BF8" w:rsidRDefault="006F2BF8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====</w:t>
      </w:r>
    </w:p>
    <w:p w14:paraId="53AF85D5" w14:textId="3B73A85F" w:rsidR="00903BF0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A</w:t>
      </w:r>
      <w:r w:rsidR="00903BF0" w:rsidRPr="000D42A2">
        <w:rPr>
          <w:color w:val="404040"/>
          <w:sz w:val="28"/>
          <w:szCs w:val="28"/>
          <w:lang w:val="en-US"/>
        </w:rPr>
        <w:t>loqalarni yaxshilash</w:t>
      </w:r>
    </w:p>
    <w:p w14:paraId="0FAE12ED" w14:textId="384B69EE" w:rsidR="00903BF0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++++</w:t>
      </w:r>
    </w:p>
    <w:p w14:paraId="11050A41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Strategik rejalar nima yordamida ishlab chiqiladi?</w:t>
      </w:r>
    </w:p>
    <w:p w14:paraId="09670C0D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5145F72F" w14:textId="3DB31F8E" w:rsidR="00C15531" w:rsidRPr="000D42A2" w:rsidRDefault="006F2BF8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</w:t>
      </w:r>
      <w:r w:rsidR="00C15531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korporativ harakatlar</w:t>
      </w:r>
    </w:p>
    <w:p w14:paraId="0428A337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60A1FFE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Alohida</w:t>
      </w:r>
    </w:p>
    <w:p w14:paraId="6D7A10CA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EE2F417" w14:textId="01B06781" w:rsidR="00C15531" w:rsidRPr="000D42A2" w:rsidRDefault="006F2BF8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A</w:t>
      </w:r>
      <w:r w:rsidR="00C15531" w:rsidRPr="000D42A2">
        <w:rPr>
          <w:color w:val="404040"/>
          <w:sz w:val="28"/>
          <w:szCs w:val="28"/>
          <w:lang w:val="en-US"/>
        </w:rPr>
        <w:t>lohida birlik doirasida</w:t>
      </w:r>
    </w:p>
    <w:p w14:paraId="63BB06F9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9075899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Rahbar</w:t>
      </w:r>
    </w:p>
    <w:p w14:paraId="49DEACC3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7E96A41B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742295E5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Zamonaviy tashkilotlar, qoida tariqasida qanday turlarga bo’linadi?</w:t>
      </w:r>
    </w:p>
    <w:p w14:paraId="6DDD5638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5F418F10" w14:textId="1CFD5EDD" w:rsidR="00C15531" w:rsidRPr="000D42A2" w:rsidRDefault="006F2BF8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lastRenderedPageBreak/>
        <w:t>#K</w:t>
      </w:r>
      <w:r w:rsidR="00C15531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o'p maqsadli</w:t>
      </w:r>
    </w:p>
    <w:p w14:paraId="711A483A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1851DD19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yagona maqsad</w:t>
      </w:r>
    </w:p>
    <w:p w14:paraId="179BBDA9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CC7AB00" w14:textId="3D0CAFC9" w:rsidR="00C15531" w:rsidRPr="000D42A2" w:rsidRDefault="006F2BF8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m</w:t>
      </w:r>
      <w:r w:rsidR="00C15531" w:rsidRPr="000D42A2">
        <w:rPr>
          <w:color w:val="404040"/>
          <w:sz w:val="28"/>
          <w:szCs w:val="28"/>
          <w:lang w:val="en-US"/>
        </w:rPr>
        <w:t>aqsadsiz</w:t>
      </w:r>
    </w:p>
    <w:p w14:paraId="22F7F818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DF56313" w14:textId="376C0C79" w:rsidR="00C15531" w:rsidRPr="000D42A2" w:rsidRDefault="006F2BF8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b</w:t>
      </w:r>
      <w:r w:rsidR="00C15531" w:rsidRPr="000D42A2">
        <w:rPr>
          <w:color w:val="404040"/>
          <w:sz w:val="28"/>
          <w:szCs w:val="28"/>
          <w:lang w:val="en-US"/>
        </w:rPr>
        <w:t>ir tarmoqli</w:t>
      </w:r>
    </w:p>
    <w:p w14:paraId="69E685C6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4BA6EDC5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5DFC8D89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Rejalashtirish jarayoniga qanday muhit ta’sir qiladi?</w:t>
      </w:r>
    </w:p>
    <w:p w14:paraId="3CCE9AFC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5D1C83B2" w14:textId="4C9670D0" w:rsidR="00C15531" w:rsidRPr="000D42A2" w:rsidRDefault="006F2BF8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</w:t>
      </w:r>
      <w:r w:rsidR="00C15531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tashqi muhit</w:t>
      </w:r>
    </w:p>
    <w:p w14:paraId="29F52ED0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3E11B1A9" w14:textId="47DF287C" w:rsidR="00C15531" w:rsidRPr="000D42A2" w:rsidRDefault="006F2BF8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I</w:t>
      </w:r>
      <w:r w:rsidR="00C15531" w:rsidRPr="000D42A2">
        <w:rPr>
          <w:color w:val="404040"/>
          <w:sz w:val="28"/>
          <w:szCs w:val="28"/>
          <w:lang w:val="en-US"/>
        </w:rPr>
        <w:t>chki muhit</w:t>
      </w:r>
    </w:p>
    <w:p w14:paraId="47D980E7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E32F5F5" w14:textId="250E46C3" w:rsidR="00C15531" w:rsidRPr="000D42A2" w:rsidRDefault="006F2BF8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K</w:t>
      </w:r>
      <w:r w:rsidR="00C15531" w:rsidRPr="000D42A2">
        <w:rPr>
          <w:color w:val="404040"/>
          <w:sz w:val="28"/>
          <w:szCs w:val="28"/>
          <w:lang w:val="en-US"/>
        </w:rPr>
        <w:t>ompaniya madaniyati</w:t>
      </w:r>
    </w:p>
    <w:p w14:paraId="0412A242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9E760F8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Ishlab chiqarish</w:t>
      </w:r>
    </w:p>
    <w:p w14:paraId="1C7FDD44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70584501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055C2643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Tashkilot mavjudligining asosi nima?</w:t>
      </w:r>
    </w:p>
    <w:p w14:paraId="3B348539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68E7ADFA" w14:textId="60FA0DE3" w:rsidR="00C15531" w:rsidRPr="000D42A2" w:rsidRDefault="006F2BF8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#V</w:t>
      </w:r>
      <w:r w:rsidR="00C15531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azifa</w:t>
      </w:r>
    </w:p>
    <w:p w14:paraId="1B0A3A99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7276ACD6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xodimlarni rag'batlantirish</w:t>
      </w:r>
    </w:p>
    <w:p w14:paraId="4DD182DB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995E1CC" w14:textId="73F396A0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korporativ madaniyat</w:t>
      </w:r>
    </w:p>
    <w:p w14:paraId="060451F0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EC81D5B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ko’rsatkich</w:t>
      </w:r>
    </w:p>
    <w:p w14:paraId="0E1B1C9B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41251331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465E1112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Maqsadlar qanday tuzatiladi?</w:t>
      </w:r>
    </w:p>
    <w:p w14:paraId="21C1CA50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227B32AF" w14:textId="3F83362D" w:rsidR="00C15531" w:rsidRPr="000D42A2" w:rsidRDefault="006F2BF8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>
        <w:rPr>
          <w:rStyle w:val="a4"/>
          <w:color w:val="404040"/>
          <w:sz w:val="28"/>
          <w:szCs w:val="28"/>
          <w:lang w:val="en-US"/>
        </w:rPr>
        <w:t>#</w:t>
      </w:r>
      <w:r w:rsidR="00C15531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maqsadlarga erishish aniqlangandan keyin</w:t>
      </w:r>
    </w:p>
    <w:p w14:paraId="6B543252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81B7053" w14:textId="5F720EF2" w:rsidR="00C15531" w:rsidRPr="000D42A2" w:rsidRDefault="006F2BF8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M</w:t>
      </w:r>
      <w:r w:rsidR="00C15531" w:rsidRPr="000D42A2">
        <w:rPr>
          <w:color w:val="404040"/>
          <w:sz w:val="28"/>
          <w:szCs w:val="28"/>
          <w:lang w:val="en-US"/>
        </w:rPr>
        <w:t>aqsadlarga erishish darajasi aniqlanmaguncha</w:t>
      </w:r>
    </w:p>
    <w:p w14:paraId="6FB0CF6E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6D12A066" w14:textId="5FF844D7" w:rsidR="00C15531" w:rsidRPr="000D42A2" w:rsidRDefault="006F2BF8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M</w:t>
      </w:r>
      <w:r w:rsidR="00C15531" w:rsidRPr="000D42A2">
        <w:rPr>
          <w:color w:val="404040"/>
          <w:sz w:val="28"/>
          <w:szCs w:val="28"/>
          <w:lang w:val="en-US"/>
        </w:rPr>
        <w:t>aqsadlarga erishishni aniqlash jarayonida</w:t>
      </w:r>
    </w:p>
    <w:p w14:paraId="7EA0698E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AFE5A34" w14:textId="0DD56875" w:rsidR="00C15531" w:rsidRPr="000D42A2" w:rsidRDefault="006F2BF8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M</w:t>
      </w:r>
      <w:r w:rsidR="00C15531" w:rsidRPr="000D42A2">
        <w:rPr>
          <w:color w:val="404040"/>
          <w:sz w:val="28"/>
          <w:szCs w:val="28"/>
          <w:lang w:val="en-US"/>
        </w:rPr>
        <w:t>aqsadlarga erishish vaqtida</w:t>
      </w:r>
    </w:p>
    <w:p w14:paraId="3AD77334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766B6489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10FCC306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Maqsadlarni amalga oshirish nima nazarda tutadi?</w:t>
      </w:r>
    </w:p>
    <w:p w14:paraId="4BD27C58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64F91A87" w14:textId="1350D33F" w:rsidR="00C15531" w:rsidRPr="000D42A2" w:rsidRDefault="006F2BF8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>
        <w:rPr>
          <w:rStyle w:val="a4"/>
          <w:color w:val="404040"/>
          <w:sz w:val="28"/>
          <w:szCs w:val="28"/>
          <w:lang w:val="en-US"/>
        </w:rPr>
        <w:t>#</w:t>
      </w: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I</w:t>
      </w:r>
      <w:r w:rsidR="00C15531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sh tartibini belgilash</w:t>
      </w:r>
    </w:p>
    <w:p w14:paraId="437B8FB9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lastRenderedPageBreak/>
        <w:t>====</w:t>
      </w:r>
    </w:p>
    <w:p w14:paraId="76458E83" w14:textId="1EC4E0DF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har bir ijrochiga maqsadlar qo'yish</w:t>
      </w:r>
    </w:p>
    <w:p w14:paraId="65791D6A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726A6603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maqsadlarning amalga oshirilishini nazorat qilish</w:t>
      </w:r>
    </w:p>
    <w:p w14:paraId="76D8809D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2A32FEC" w14:textId="77777777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erishish imkoniyati</w:t>
      </w:r>
    </w:p>
    <w:p w14:paraId="6ACB0D3B" w14:textId="761DC2A5" w:rsidR="00C15531" w:rsidRPr="000D42A2" w:rsidRDefault="00C15531" w:rsidP="00C15531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04E901F8" w14:textId="77777777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</w:p>
    <w:p w14:paraId="3F79A75F" w14:textId="6EC133B1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Maqsadlarga qo'yiladigan asosiy talablar:</w:t>
      </w:r>
    </w:p>
    <w:p w14:paraId="24717EEE" w14:textId="02E2BDFC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bookmarkStart w:id="0" w:name="_Hlk136605571"/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  <w:bookmarkEnd w:id="0"/>
    </w:p>
    <w:p w14:paraId="3916C9F8" w14:textId="74CF9883" w:rsidR="00903BF0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</w:t>
      </w:r>
      <w:r w:rsidR="00903BF0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konkretlik</w:t>
      </w:r>
    </w:p>
    <w:p w14:paraId="43C88B3C" w14:textId="77777777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</w:t>
      </w:r>
    </w:p>
    <w:p w14:paraId="3A4EFC7F" w14:textId="2D424A88" w:rsidR="00903BF0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O</w:t>
      </w:r>
      <w:r w:rsidR="00903BF0" w:rsidRPr="000D42A2">
        <w:rPr>
          <w:color w:val="404040"/>
          <w:sz w:val="28"/>
          <w:szCs w:val="28"/>
          <w:lang w:val="en-US"/>
        </w:rPr>
        <w:t>'lchash mumkinligi</w:t>
      </w:r>
    </w:p>
    <w:p w14:paraId="43D68B74" w14:textId="18B0B909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03395FF8" w14:textId="552A983D" w:rsidR="00903BF0" w:rsidRPr="000D42A2" w:rsidRDefault="006F2BF8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bookmarkStart w:id="1" w:name="_Hlk136605338"/>
      <w:r>
        <w:rPr>
          <w:color w:val="404040"/>
          <w:sz w:val="28"/>
          <w:szCs w:val="28"/>
          <w:lang w:val="en-US"/>
        </w:rPr>
        <w:t>E</w:t>
      </w:r>
      <w:r w:rsidR="00903BF0" w:rsidRPr="000D42A2">
        <w:rPr>
          <w:color w:val="404040"/>
          <w:sz w:val="28"/>
          <w:szCs w:val="28"/>
          <w:lang w:val="en-US"/>
        </w:rPr>
        <w:t>rishish imkoniyati</w:t>
      </w:r>
    </w:p>
    <w:p w14:paraId="1C621306" w14:textId="7DD37588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3450DF8A" w14:textId="5E89ED66" w:rsidR="00C15531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I</w:t>
      </w:r>
      <w:r w:rsidR="00C15531" w:rsidRPr="000D42A2">
        <w:rPr>
          <w:color w:val="404040"/>
          <w:sz w:val="28"/>
          <w:szCs w:val="28"/>
          <w:lang w:val="en-US"/>
        </w:rPr>
        <w:t>sh tartibini belgilash</w:t>
      </w:r>
    </w:p>
    <w:p w14:paraId="05DC78A9" w14:textId="247735DE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4B2359AD" w14:textId="77777777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bookmarkEnd w:id="1"/>
    <w:p w14:paraId="26341E9D" w14:textId="3FC8665A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Boshqaruvdagi tashkilot quyidagilardan iborat:</w:t>
      </w:r>
    </w:p>
    <w:p w14:paraId="4AF67754" w14:textId="65094B1A" w:rsidR="00C15531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 xml:space="preserve"> </w:t>
      </w:r>
      <w:r w:rsidR="00C15531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38873292" w14:textId="6C6541E3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</w:t>
      </w:r>
      <w:r w:rsidR="00C15531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B</w:t>
      </w:r>
      <w:r w:rsidR="00903BF0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irlashmaning o‘ziga xos shakli</w:t>
      </w:r>
    </w:p>
    <w:p w14:paraId="4F25DD4A" w14:textId="7AA73898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35ABD418" w14:textId="039D8785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funksiyalarni birlashtirish</w:t>
      </w:r>
    </w:p>
    <w:p w14:paraId="00969276" w14:textId="2B7D6AD9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1BF47A62" w14:textId="4D64BC14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yechimlar birlashuvi</w:t>
      </w:r>
    </w:p>
    <w:p w14:paraId="04735BA9" w14:textId="18A5ACD4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26E40940" w14:textId="300378F5" w:rsidR="00C15531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e</w:t>
      </w:r>
      <w:r w:rsidR="00C15531" w:rsidRPr="000D42A2">
        <w:rPr>
          <w:color w:val="404040"/>
          <w:sz w:val="28"/>
          <w:szCs w:val="28"/>
          <w:lang w:val="en-US"/>
        </w:rPr>
        <w:t>rishish imkoniyatlari</w:t>
      </w:r>
    </w:p>
    <w:p w14:paraId="2DF1B828" w14:textId="6CD0C9EA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0D07B707" w14:textId="77777777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7C054E92" w14:textId="176CF27B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Boshqaruv tuzilmasi quyidagilardan iborat:</w:t>
      </w:r>
    </w:p>
    <w:p w14:paraId="34DB8D61" w14:textId="65CB8E37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0D0AE7EE" w14:textId="10441CEF" w:rsidR="00C15531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</w:t>
      </w:r>
      <w:r w:rsidR="00903BF0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darajalar va bo'linmalar soni</w:t>
      </w:r>
    </w:p>
    <w:p w14:paraId="4C157795" w14:textId="19397F62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22078A57" w14:textId="20EC51DB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X</w:t>
      </w:r>
      <w:r w:rsidR="00903BF0" w:rsidRPr="000D42A2">
        <w:rPr>
          <w:color w:val="404040"/>
          <w:sz w:val="28"/>
          <w:szCs w:val="28"/>
          <w:lang w:val="en-US"/>
        </w:rPr>
        <w:t>odimlar soni</w:t>
      </w:r>
    </w:p>
    <w:p w14:paraId="348C063B" w14:textId="7AD7C62B" w:rsidR="00C15531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 xml:space="preserve"> </w:t>
      </w:r>
      <w:r w:rsidR="00C15531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4E3EF789" w14:textId="7D82CB5E" w:rsidR="00C15531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B</w:t>
      </w:r>
      <w:r w:rsidR="00903BF0" w:rsidRPr="000D42A2">
        <w:rPr>
          <w:color w:val="404040"/>
          <w:sz w:val="28"/>
          <w:szCs w:val="28"/>
          <w:lang w:val="en-US"/>
        </w:rPr>
        <w:t>oshqaruv protseduralari soni</w:t>
      </w:r>
    </w:p>
    <w:p w14:paraId="06BD5DDA" w14:textId="60AB33E9" w:rsidR="00903BF0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4E2819B5" w14:textId="63F8F93B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Beznis</w:t>
      </w:r>
    </w:p>
    <w:p w14:paraId="532F7D29" w14:textId="79BBB4D7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++++</w:t>
      </w:r>
    </w:p>
    <w:p w14:paraId="652A4AE8" w14:textId="77777777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</w:p>
    <w:p w14:paraId="29C6354F" w14:textId="15B3D92F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Boshqaruv tuzilmasini yaratishda quyidagilar hisobga olinadi:</w:t>
      </w:r>
    </w:p>
    <w:p w14:paraId="61417F94" w14:textId="5C0FCAF9" w:rsidR="00C15531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</w:t>
      </w:r>
      <w:bookmarkStart w:id="2" w:name="_Hlk136605818"/>
      <w:r w:rsidR="00C15531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  <w:bookmarkEnd w:id="2"/>
    </w:p>
    <w:p w14:paraId="64EA8819" w14:textId="1D68A839" w:rsidR="00C15531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#T</w:t>
      </w:r>
      <w:r w:rsidR="00C15531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o'g'ridan-to'g'ri va teskari aloqalar</w:t>
      </w:r>
    </w:p>
    <w:p w14:paraId="1FAA7305" w14:textId="0C213B2A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33F7EB9F" w14:textId="5AD1049A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lastRenderedPageBreak/>
        <w:t>boshqaruv xodimlarining soni</w:t>
      </w:r>
    </w:p>
    <w:p w14:paraId="134AF65C" w14:textId="3DD9D3DB" w:rsidR="00C15531" w:rsidRPr="000D42A2" w:rsidRDefault="00C15531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4916F705" w14:textId="530A644E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nazorat qilish darajasi</w:t>
      </w:r>
    </w:p>
    <w:p w14:paraId="7D264F03" w14:textId="3D48A728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16EA0348" w14:textId="50B6D6C2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lavozim tavsiflari</w:t>
      </w:r>
    </w:p>
    <w:p w14:paraId="14ECC11F" w14:textId="24C5E42A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2A8C9036" w14:textId="77777777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098BEF37" w14:textId="77777777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</w:p>
    <w:p w14:paraId="6D854427" w14:textId="5794FBC7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Gorizontal zvenolarning ustunligi quyidagilarga xosdir:</w:t>
      </w:r>
    </w:p>
    <w:p w14:paraId="46ECD67B" w14:textId="50B8167A" w:rsidR="009307D3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</w:t>
      </w:r>
      <w:r w:rsidR="009307D3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2C947286" w14:textId="1159A2D3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</w:t>
      </w:r>
      <w:r w:rsidR="00903BF0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matritsa tuzilishi</w:t>
      </w:r>
    </w:p>
    <w:p w14:paraId="299CEF03" w14:textId="295195ED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55FA36F3" w14:textId="3BE6B668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C</w:t>
      </w:r>
      <w:r w:rsidR="00903BF0" w:rsidRPr="000D42A2">
        <w:rPr>
          <w:color w:val="404040"/>
          <w:sz w:val="28"/>
          <w:szCs w:val="28"/>
          <w:lang w:val="en-US"/>
        </w:rPr>
        <w:t>hiziqli tuzilish</w:t>
      </w:r>
    </w:p>
    <w:p w14:paraId="7FEA7701" w14:textId="60E45833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7B1AF1EC" w14:textId="51DAD0ED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F</w:t>
      </w:r>
      <w:r w:rsidR="00903BF0" w:rsidRPr="000D42A2">
        <w:rPr>
          <w:color w:val="404040"/>
          <w:sz w:val="28"/>
          <w:szCs w:val="28"/>
          <w:lang w:val="en-US"/>
        </w:rPr>
        <w:t>unksional tuzilma</w:t>
      </w:r>
    </w:p>
    <w:p w14:paraId="7AB8C45B" w14:textId="297107A0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bookmarkStart w:id="3" w:name="_Hlk136605935"/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  <w:bookmarkEnd w:id="3"/>
    </w:p>
    <w:p w14:paraId="703E54D9" w14:textId="41647C65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Nazorat qilish</w:t>
      </w:r>
    </w:p>
    <w:p w14:paraId="47051199" w14:textId="58E4C974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53BFEF48" w14:textId="77777777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054B8370" w14:textId="44B0E476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Matritsa tuzilmasi bo‘yicha menejerlarga qo‘yiladigan malaka talablari:</w:t>
      </w:r>
    </w:p>
    <w:p w14:paraId="4FCB03FD" w14:textId="1BD5D341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1FC62784" w14:textId="413A98BE" w:rsidR="009307D3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#K</w:t>
      </w:r>
      <w:r w:rsidR="009307D3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amroq baland</w:t>
      </w:r>
    </w:p>
    <w:p w14:paraId="1E915B09" w14:textId="67D76408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3CFE10D7" w14:textId="00027596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yuqori</w:t>
      </w:r>
    </w:p>
    <w:p w14:paraId="79D8E7F0" w14:textId="1305240A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</w:t>
      </w:r>
      <w:r w:rsidR="009307D3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1146C83E" w14:textId="7965B6AF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past</w:t>
      </w:r>
    </w:p>
    <w:p w14:paraId="5BF1D911" w14:textId="4744472F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61B32E27" w14:textId="27A84027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zaif</w:t>
      </w:r>
    </w:p>
    <w:p w14:paraId="7CB1EAA9" w14:textId="6DA73E51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637CB548" w14:textId="77777777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4243854A" w14:textId="0170CF5B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Chiziqli tuzilishda mahsulot yo'nalishi:</w:t>
      </w:r>
    </w:p>
    <w:p w14:paraId="3726CBA4" w14:textId="0992C429" w:rsidR="009307D3" w:rsidRPr="000D42A2" w:rsidRDefault="009307D3" w:rsidP="009307D3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263DD15F" w14:textId="7A34AE30" w:rsidR="009307D3" w:rsidRPr="000D42A2" w:rsidRDefault="001E7226" w:rsidP="009307D3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r w:rsidR="009307D3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yo'q</w:t>
      </w:r>
    </w:p>
    <w:p w14:paraId="2D511E55" w14:textId="5E7C1AAE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4D78BB80" w14:textId="77777777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K</w:t>
      </w:r>
      <w:r w:rsidR="00903BF0" w:rsidRPr="000D42A2">
        <w:rPr>
          <w:color w:val="404040"/>
          <w:sz w:val="28"/>
          <w:szCs w:val="28"/>
          <w:lang w:val="en-US"/>
        </w:rPr>
        <w:t>uchli</w:t>
      </w:r>
    </w:p>
    <w:p w14:paraId="32509012" w14:textId="5A18717B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1C1C62F8" w14:textId="520B7367" w:rsidR="00903BF0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Z</w:t>
      </w:r>
      <w:r w:rsidR="00903BF0" w:rsidRPr="000D42A2">
        <w:rPr>
          <w:color w:val="404040"/>
          <w:sz w:val="28"/>
          <w:szCs w:val="28"/>
          <w:lang w:val="en-US"/>
        </w:rPr>
        <w:t>aif</w:t>
      </w:r>
    </w:p>
    <w:p w14:paraId="3480882F" w14:textId="141A34EB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bookmarkStart w:id="4" w:name="_Hlk136606091"/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  <w:bookmarkEnd w:id="4"/>
    </w:p>
    <w:p w14:paraId="080D73FA" w14:textId="54D7F179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Y</w:t>
      </w:r>
      <w:r w:rsidR="009307D3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uqori</w:t>
      </w:r>
      <w:r w:rsidR="00903BF0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 xml:space="preserve"> </w:t>
      </w:r>
    </w:p>
    <w:p w14:paraId="0726F3EC" w14:textId="5BBBB2D5" w:rsidR="00903BF0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2A9BA9F9" w14:textId="77777777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</w:p>
    <w:p w14:paraId="7C685DC0" w14:textId="5C5B0355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Matritsa tuzilmasi bo'yicha mutaxassislik:</w:t>
      </w:r>
    </w:p>
    <w:p w14:paraId="02A5B375" w14:textId="494F6005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4AE197B8" w14:textId="77133F82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#Y</w:t>
      </w:r>
      <w:r w:rsidR="00903BF0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uqori</w:t>
      </w:r>
    </w:p>
    <w:p w14:paraId="28B9D75D" w14:textId="64A55648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4B86492E" w14:textId="77777777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lastRenderedPageBreak/>
        <w:t>puflamoq</w:t>
      </w:r>
    </w:p>
    <w:p w14:paraId="79B253A8" w14:textId="35EBE25F" w:rsidR="00903BF0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1183528C" w14:textId="7BA640E5" w:rsidR="009307D3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p</w:t>
      </w:r>
      <w:r w:rsidR="009307D3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ast</w:t>
      </w:r>
    </w:p>
    <w:p w14:paraId="1FAE87EA" w14:textId="4EE6EE8E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bookmarkStart w:id="5" w:name="_Hlk136606250"/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  <w:bookmarkEnd w:id="5"/>
    </w:p>
    <w:p w14:paraId="4A8A8AC9" w14:textId="14D578F6" w:rsidR="009307D3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o</w:t>
      </w:r>
      <w:r w:rsidR="009307D3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’rtacha</w:t>
      </w:r>
    </w:p>
    <w:p w14:paraId="215A50DE" w14:textId="6FE5E401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++++</w:t>
      </w:r>
    </w:p>
    <w:p w14:paraId="5C876E89" w14:textId="77777777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</w:p>
    <w:p w14:paraId="49404E17" w14:textId="2B2CAB93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Tashkiliy vakolat deb nimaga aytiladi?</w:t>
      </w:r>
    </w:p>
    <w:p w14:paraId="766F45A2" w14:textId="2D6527B0" w:rsidR="009307D3" w:rsidRPr="000D42A2" w:rsidRDefault="009307D3" w:rsidP="009307D3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319DDFDA" w14:textId="5C8E2911" w:rsidR="009307D3" w:rsidRPr="000D42A2" w:rsidRDefault="001E7226" w:rsidP="009307D3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</w:t>
      </w:r>
      <w:r w:rsidR="009307D3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qo'l ostidagilarga ko'rsatma va buyruq berish huquqi</w:t>
      </w:r>
    </w:p>
    <w:p w14:paraId="49B61610" w14:textId="1CB047EE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43009E26" w14:textId="71955423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M</w:t>
      </w:r>
      <w:r w:rsidR="00903BF0" w:rsidRPr="000D42A2">
        <w:rPr>
          <w:color w:val="404040"/>
          <w:sz w:val="28"/>
          <w:szCs w:val="28"/>
          <w:lang w:val="en-US"/>
        </w:rPr>
        <w:t>ustaqil qaror qabul qilish qobiliyati</w:t>
      </w:r>
    </w:p>
    <w:p w14:paraId="5D6CCE2B" w14:textId="229B0D6D" w:rsidR="009307D3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</w:t>
      </w:r>
      <w:bookmarkStart w:id="6" w:name="_Hlk136606204"/>
      <w:r w:rsidR="009307D3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bookmarkEnd w:id="6"/>
    <w:p w14:paraId="23867A0A" w14:textId="3DB51539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O</w:t>
      </w:r>
      <w:r w:rsidR="00903BF0" w:rsidRPr="000D42A2">
        <w:rPr>
          <w:color w:val="404040"/>
          <w:sz w:val="28"/>
          <w:szCs w:val="28"/>
          <w:lang w:val="en-US"/>
        </w:rPr>
        <w:t>'z vazifalarini boshqalarga topshirish qobiliyati</w:t>
      </w:r>
    </w:p>
    <w:p w14:paraId="1F43B952" w14:textId="315EC11A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bookmarkStart w:id="7" w:name="_Hlk136606349"/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  <w:bookmarkEnd w:id="7"/>
    </w:p>
    <w:p w14:paraId="201C9437" w14:textId="6EA12FB1" w:rsidR="009307D3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M</w:t>
      </w:r>
      <w:r w:rsidR="009307D3" w:rsidRPr="000D42A2">
        <w:rPr>
          <w:color w:val="404040"/>
          <w:sz w:val="28"/>
          <w:szCs w:val="28"/>
          <w:lang w:val="en-US"/>
        </w:rPr>
        <w:t>enejerga maslahat berish</w:t>
      </w:r>
    </w:p>
    <w:p w14:paraId="694E2DF6" w14:textId="5CAD0B84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759F9CD1" w14:textId="77777777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</w:p>
    <w:p w14:paraId="0678B86D" w14:textId="34713CB1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​​Majburiy tasdiqlash vakolatlarining mavjudligi quyidagi huquqlarni bildiradi:</w:t>
      </w:r>
    </w:p>
    <w:p w14:paraId="52900493" w14:textId="7A0C5696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695438C7" w14:textId="770A2E79" w:rsidR="009307D3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#Q</w:t>
      </w:r>
      <w:r w:rsidR="009307D3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abul qilingan qarorlarni tuzatish</w:t>
      </w:r>
    </w:p>
    <w:p w14:paraId="3EEF337C" w14:textId="54A7B296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6047D6A8" w14:textId="5CA5DE9A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menejerga maslahat berish</w:t>
      </w:r>
    </w:p>
    <w:p w14:paraId="0D808092" w14:textId="2EB51BB8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3F02D98D" w14:textId="6259A384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qabul qilingan qarorlarni rad etish</w:t>
      </w:r>
    </w:p>
    <w:p w14:paraId="2F63E29A" w14:textId="74F53E14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7BA4ECC9" w14:textId="23E2FC89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qarorlar loyihalariga tuzatishlar kiritish</w:t>
      </w:r>
    </w:p>
    <w:p w14:paraId="72CED8ED" w14:textId="2F9B7A1C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011CC400" w14:textId="77777777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4797D38B" w14:textId="03141B5C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Tarmoq rahbarining qarorlarini rad etish huquqi qaysi vakolat turiga mos keladi?</w:t>
      </w:r>
    </w:p>
    <w:p w14:paraId="356A405C" w14:textId="5FC40033" w:rsidR="009307D3" w:rsidRPr="000D42A2" w:rsidRDefault="009307D3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7D489764" w14:textId="55FED7BA" w:rsidR="001443D4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</w:t>
      </w:r>
      <w:r w:rsidR="001443D4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parallel</w:t>
      </w:r>
    </w:p>
    <w:p w14:paraId="4D9544C7" w14:textId="727C7303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269B6765" w14:textId="1B7C804A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C</w:t>
      </w:r>
      <w:r w:rsidR="00903BF0" w:rsidRPr="000D42A2">
        <w:rPr>
          <w:color w:val="404040"/>
          <w:sz w:val="28"/>
          <w:szCs w:val="28"/>
          <w:lang w:val="en-US"/>
        </w:rPr>
        <w:t>hiziqli</w:t>
      </w:r>
    </w:p>
    <w:p w14:paraId="03F9B503" w14:textId="1DA1ED1D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bookmarkStart w:id="8" w:name="_Hlk136606535"/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  <w:bookmarkEnd w:id="8"/>
    </w:p>
    <w:p w14:paraId="32DA6236" w14:textId="7918674F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M</w:t>
      </w:r>
      <w:r w:rsidR="00903BF0" w:rsidRPr="000D42A2">
        <w:rPr>
          <w:color w:val="404040"/>
          <w:sz w:val="28"/>
          <w:szCs w:val="28"/>
          <w:lang w:val="en-US"/>
        </w:rPr>
        <w:t>ajburiy tasdiqlash</w:t>
      </w:r>
    </w:p>
    <w:p w14:paraId="0E2E99BC" w14:textId="3CBC69AD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52AFE06B" w14:textId="1127CF88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A</w:t>
      </w:r>
      <w:r w:rsidR="00903BF0" w:rsidRPr="000D42A2">
        <w:rPr>
          <w:color w:val="404040"/>
          <w:sz w:val="28"/>
          <w:szCs w:val="28"/>
          <w:lang w:val="en-US"/>
        </w:rPr>
        <w:t>pparat</w:t>
      </w:r>
    </w:p>
    <w:p w14:paraId="40414303" w14:textId="0F882C29" w:rsidR="00903BF0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7612D292" w14:textId="77777777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22B49146" w14:textId="09A0D456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Tashkiliy vakolatlarni topshirish jarayonlarida nima muammolar yuzaga keladi?</w:t>
      </w:r>
    </w:p>
    <w:p w14:paraId="168D7156" w14:textId="4B419D80" w:rsidR="001443D4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 xml:space="preserve"> </w:t>
      </w:r>
      <w:r w:rsidR="001443D4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0435F357" w14:textId="0D0DFCC5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lastRenderedPageBreak/>
        <w:t>#P</w:t>
      </w:r>
      <w:r w:rsidR="00903BF0" w:rsidRPr="000D42A2">
        <w:rPr>
          <w:color w:val="404040"/>
          <w:sz w:val="28"/>
          <w:szCs w:val="28"/>
          <w:lang w:val="en-US"/>
        </w:rPr>
        <w:t>sixologik</w:t>
      </w:r>
    </w:p>
    <w:p w14:paraId="4343F51D" w14:textId="211F3866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24C4F9F8" w14:textId="6CA6C411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iqtisodiy</w:t>
      </w:r>
    </w:p>
    <w:p w14:paraId="64E00101" w14:textId="77777777" w:rsidR="001E7226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33B65CC3" w14:textId="7D407379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tashkiliy</w:t>
      </w:r>
    </w:p>
    <w:p w14:paraId="6AC09654" w14:textId="6EB888ED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bookmarkStart w:id="9" w:name="_Hlk136606667"/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  <w:bookmarkEnd w:id="9"/>
    </w:p>
    <w:p w14:paraId="041BBFF4" w14:textId="2C9ADB26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yuqoridagi barcha sabablar</w:t>
      </w:r>
    </w:p>
    <w:p w14:paraId="71C2063A" w14:textId="024A19CC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379F9356" w14:textId="77777777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7FE41DB5" w14:textId="759D8434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Buyruqlar birligi printsipi quyidagilarni anglatadi:</w:t>
      </w:r>
    </w:p>
    <w:p w14:paraId="36E5AF36" w14:textId="6B5CEE82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02068CA8" w14:textId="4BD613C0" w:rsidR="001443D4" w:rsidRPr="000D42A2" w:rsidRDefault="001E7226" w:rsidP="001443D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r w:rsidR="001443D4" w:rsidRPr="000D42A2">
        <w:rPr>
          <w:color w:val="404040"/>
          <w:sz w:val="28"/>
          <w:szCs w:val="28"/>
          <w:lang w:val="en-US"/>
        </w:rPr>
        <w:t>xodimning faqat bitta bevosita rahbari bo'lishi va faqat undan buyruq olishi kerak</w:t>
      </w:r>
    </w:p>
    <w:p w14:paraId="122BB80A" w14:textId="6736E48A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6D54B64A" w14:textId="6B683B7B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T</w:t>
      </w:r>
      <w:r w:rsidR="00903BF0" w:rsidRPr="000D42A2">
        <w:rPr>
          <w:color w:val="404040"/>
          <w:sz w:val="28"/>
          <w:szCs w:val="28"/>
          <w:lang w:val="en-US"/>
        </w:rPr>
        <w:t>ashkilotning barcha xodimlari faqat uning rahbariga hisobot beradi</w:t>
      </w:r>
    </w:p>
    <w:p w14:paraId="7D1A50DF" w14:textId="3FEA70F4" w:rsidR="001443D4" w:rsidRPr="000D42A2" w:rsidRDefault="00903BF0" w:rsidP="001443D4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</w:t>
      </w:r>
      <w:bookmarkStart w:id="10" w:name="_Hlk136606773"/>
      <w:r w:rsidR="001443D4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  <w:bookmarkEnd w:id="10"/>
    </w:p>
    <w:p w14:paraId="763553BF" w14:textId="6C2DEC67" w:rsidR="001443D4" w:rsidRPr="000D42A2" w:rsidRDefault="001E7226" w:rsidP="001443D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A</w:t>
      </w:r>
      <w:r w:rsidR="001443D4" w:rsidRPr="000D42A2">
        <w:rPr>
          <w:color w:val="404040"/>
          <w:sz w:val="28"/>
          <w:szCs w:val="28"/>
          <w:lang w:val="en-US"/>
        </w:rPr>
        <w:t>xborot uzatishning texnik vositalari</w:t>
      </w:r>
    </w:p>
    <w:p w14:paraId="08B22823" w14:textId="434E483D" w:rsidR="001443D4" w:rsidRPr="000D42A2" w:rsidRDefault="001443D4" w:rsidP="001443D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31194891" w14:textId="13385E3F" w:rsidR="001443D4" w:rsidRPr="000D42A2" w:rsidRDefault="001E7226" w:rsidP="001443D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A</w:t>
      </w:r>
      <w:r w:rsidR="001443D4" w:rsidRPr="000D42A2">
        <w:rPr>
          <w:color w:val="404040"/>
          <w:sz w:val="28"/>
          <w:szCs w:val="28"/>
          <w:lang w:val="en-US"/>
        </w:rPr>
        <w:t>xborotni uzatish jarayoni</w:t>
      </w:r>
    </w:p>
    <w:p w14:paraId="10F52455" w14:textId="0411B8B0" w:rsidR="001443D4" w:rsidRPr="000D42A2" w:rsidRDefault="001443D4" w:rsidP="001443D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36E6FA2D" w14:textId="77777777" w:rsidR="001443D4" w:rsidRPr="000D42A2" w:rsidRDefault="001443D4" w:rsidP="001443D4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091C4DF2" w14:textId="5AB25C9D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Menejmentda tashkiliy kommunikatsiyalar deganda nima tushuniladi?</w:t>
      </w:r>
    </w:p>
    <w:p w14:paraId="12E39529" w14:textId="25F06967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6A062FD6" w14:textId="13CFD6A5" w:rsidR="001443D4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#O</w:t>
      </w:r>
      <w:r w:rsidR="001443D4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damlar o'rtasida axborot almashish jarayonlari</w:t>
      </w:r>
    </w:p>
    <w:p w14:paraId="3E95D045" w14:textId="404AA766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1DE6E3E1" w14:textId="0B04BF36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axborot uzatishning texnik vositalari</w:t>
      </w:r>
    </w:p>
    <w:p w14:paraId="50E19818" w14:textId="3771C155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3DC0F399" w14:textId="2212A555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bookmarkStart w:id="11" w:name="_Hlk136606645"/>
      <w:r w:rsidRPr="000D42A2">
        <w:rPr>
          <w:color w:val="404040"/>
          <w:sz w:val="28"/>
          <w:szCs w:val="28"/>
          <w:lang w:val="en-US"/>
        </w:rPr>
        <w:t>axborotni uzatish jarayoni</w:t>
      </w:r>
      <w:bookmarkEnd w:id="11"/>
    </w:p>
    <w:p w14:paraId="5AA19C1E" w14:textId="645E5743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2E4E0BA6" w14:textId="276A27E6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tashkilot xodimlari tomonidan foydalaniladigan aloqa vositalari</w:t>
      </w:r>
    </w:p>
    <w:p w14:paraId="37054850" w14:textId="325361EC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528A6ED7" w14:textId="77777777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041C7F39" w14:textId="68E742DA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Quyidagi fikrlardan qaysi biri to‘g‘ri?</w:t>
      </w:r>
    </w:p>
    <w:p w14:paraId="52EEBA5B" w14:textId="2B700828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54496BBF" w14:textId="67263206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</w:t>
      </w:r>
      <w:r w:rsidR="00903BF0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qaror qabul qilish zarurati tanlov sharoitida yuzaga keladi</w:t>
      </w:r>
    </w:p>
    <w:p w14:paraId="38034B44" w14:textId="716B395B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1FB76783" w14:textId="78D243B5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Q</w:t>
      </w:r>
      <w:r w:rsidR="00903BF0" w:rsidRPr="000D42A2">
        <w:rPr>
          <w:color w:val="404040"/>
          <w:sz w:val="28"/>
          <w:szCs w:val="28"/>
          <w:lang w:val="en-US"/>
        </w:rPr>
        <w:t>aror qabul qilish zaruratdan kelib chiqadi</w:t>
      </w:r>
    </w:p>
    <w:p w14:paraId="27396242" w14:textId="5F7B4B4D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5A0AE05C" w14:textId="023FEE84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Q</w:t>
      </w:r>
      <w:r w:rsidR="00903BF0" w:rsidRPr="000D42A2">
        <w:rPr>
          <w:color w:val="404040"/>
          <w:sz w:val="28"/>
          <w:szCs w:val="28"/>
          <w:lang w:val="en-US"/>
        </w:rPr>
        <w:t>aror qabul qilish boshqaruv maqsadlarini o'zgartirish bilan bog'liq</w:t>
      </w:r>
    </w:p>
    <w:p w14:paraId="6E4E061B" w14:textId="1804B433" w:rsidR="00903BF0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16ABE8D3" w14:textId="4EDD941D" w:rsidR="001443D4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A</w:t>
      </w:r>
      <w:r w:rsidR="001443D4" w:rsidRPr="000D42A2">
        <w:rPr>
          <w:color w:val="404040"/>
          <w:sz w:val="28"/>
          <w:szCs w:val="28"/>
          <w:lang w:val="en-US"/>
        </w:rPr>
        <w:t>niqlik shartlari</w:t>
      </w:r>
    </w:p>
    <w:p w14:paraId="132EA29D" w14:textId="26C2F17F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40DE556E" w14:textId="77777777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</w:p>
    <w:p w14:paraId="424D2E19" w14:textId="2587ECC9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Quyidagi shartlardan qaysi biri ehtimolli qarorlarga mos keladi?</w:t>
      </w:r>
    </w:p>
    <w:p w14:paraId="4DF4A017" w14:textId="71383357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0D1A2D94" w14:textId="3547F186" w:rsidR="001443D4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#X</w:t>
      </w:r>
      <w:r w:rsidR="001443D4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avf va noaniqlik shartlari</w:t>
      </w:r>
    </w:p>
    <w:p w14:paraId="36879DDD" w14:textId="141681D3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lastRenderedPageBreak/>
        <w:t>====</w:t>
      </w:r>
    </w:p>
    <w:p w14:paraId="25EE4B54" w14:textId="6B488D1F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bookmarkStart w:id="12" w:name="_Hlk136606838"/>
      <w:r w:rsidRPr="000D42A2">
        <w:rPr>
          <w:color w:val="404040"/>
          <w:sz w:val="28"/>
          <w:szCs w:val="28"/>
          <w:lang w:val="en-US"/>
        </w:rPr>
        <w:t>aniqlik shartlari</w:t>
      </w:r>
      <w:bookmarkEnd w:id="12"/>
    </w:p>
    <w:p w14:paraId="33530C90" w14:textId="3E7F40D0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41CC8B9D" w14:textId="595AD0AD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noaniqlik shartlari</w:t>
      </w:r>
    </w:p>
    <w:p w14:paraId="02A09BCE" w14:textId="32E63824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bookmarkStart w:id="13" w:name="_Hlk136607013"/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  <w:bookmarkEnd w:id="13"/>
    </w:p>
    <w:p w14:paraId="5F14E56B" w14:textId="0C0464C7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xavf shartlari</w:t>
      </w:r>
    </w:p>
    <w:p w14:paraId="372A825F" w14:textId="0E5E5FB5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++++</w:t>
      </w:r>
    </w:p>
    <w:p w14:paraId="2608C6FA" w14:textId="77777777" w:rsidR="001443D4" w:rsidRPr="000D42A2" w:rsidRDefault="001443D4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</w:p>
    <w:p w14:paraId="7CF075E0" w14:textId="7B069AB8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Boshqaruv amaliyotida ko‘pchilik qarorlar:</w:t>
      </w:r>
    </w:p>
    <w:p w14:paraId="3578E8E4" w14:textId="362DCB59" w:rsidR="001443D4" w:rsidRPr="000D42A2" w:rsidRDefault="009F0CC5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16A3F27C" w14:textId="1F9AD74C" w:rsidR="001443D4" w:rsidRPr="000D42A2" w:rsidRDefault="001E7226" w:rsidP="001443D4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</w:t>
      </w:r>
      <w:r w:rsidR="001443D4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ehtimollik</w:t>
      </w:r>
    </w:p>
    <w:p w14:paraId="4DD244BD" w14:textId="03631E1E" w:rsidR="001443D4" w:rsidRPr="000D42A2" w:rsidRDefault="009F0CC5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2FE70E88" w14:textId="15175329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D</w:t>
      </w:r>
      <w:r w:rsidR="00903BF0" w:rsidRPr="000D42A2">
        <w:rPr>
          <w:color w:val="404040"/>
          <w:sz w:val="28"/>
          <w:szCs w:val="28"/>
          <w:lang w:val="en-US"/>
        </w:rPr>
        <w:t>eterministik</w:t>
      </w:r>
    </w:p>
    <w:p w14:paraId="4E25507F" w14:textId="0C871C80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 xml:space="preserve"> </w:t>
      </w:r>
      <w:r w:rsidR="009F0CC5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088DF0DB" w14:textId="73C2985A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R</w:t>
      </w:r>
      <w:r w:rsidR="00903BF0" w:rsidRPr="000D42A2">
        <w:rPr>
          <w:color w:val="404040"/>
          <w:sz w:val="28"/>
          <w:szCs w:val="28"/>
          <w:lang w:val="en-US"/>
        </w:rPr>
        <w:t>asmiylashtirilgan</w:t>
      </w:r>
    </w:p>
    <w:p w14:paraId="0B33A468" w14:textId="365D056F" w:rsidR="009F0CC5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 xml:space="preserve"> </w:t>
      </w:r>
      <w:r w:rsidR="009F0CC5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4E52E7CD" w14:textId="548E9776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Y</w:t>
      </w:r>
      <w:r w:rsidR="00903BF0" w:rsidRPr="000D42A2">
        <w:rPr>
          <w:color w:val="404040"/>
          <w:sz w:val="28"/>
          <w:szCs w:val="28"/>
          <w:lang w:val="en-US"/>
        </w:rPr>
        <w:t>agona mezonli</w:t>
      </w:r>
    </w:p>
    <w:p w14:paraId="3A66A5DB" w14:textId="2B8C65E3" w:rsidR="00903BF0" w:rsidRPr="000D42A2" w:rsidRDefault="009F0CC5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52040F5D" w14:textId="77777777" w:rsidR="009F0CC5" w:rsidRPr="000D42A2" w:rsidRDefault="009F0CC5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</w:p>
    <w:p w14:paraId="0EF58759" w14:textId="7828D86F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Qaror qabul qilish texnologiyasi deganda nima tushuniladi?</w:t>
      </w:r>
    </w:p>
    <w:p w14:paraId="696A7415" w14:textId="33F42DE2" w:rsidR="009F0CC5" w:rsidRPr="000D42A2" w:rsidRDefault="009F0CC5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bookmarkStart w:id="14" w:name="_Hlk136607085"/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  <w:bookmarkEnd w:id="14"/>
    </w:p>
    <w:p w14:paraId="7C561687" w14:textId="68D9D9AC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#Q</w:t>
      </w:r>
      <w:r w:rsidR="00903BF0" w:rsidRPr="000D42A2">
        <w:rPr>
          <w:color w:val="404040"/>
          <w:sz w:val="28"/>
          <w:szCs w:val="28"/>
          <w:lang w:val="en-US"/>
        </w:rPr>
        <w:t>arorlarni ishlab chiqish va amalga oshirish bo'yicha operatsiyalarning tarkibi va ketma-ketligi</w:t>
      </w:r>
    </w:p>
    <w:p w14:paraId="0DAB37E6" w14:textId="51E5CC39" w:rsidR="00903BF0" w:rsidRPr="000D42A2" w:rsidRDefault="009F0CC5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2A98702E" w14:textId="08808D4E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yechimlarni ishlab chiqishning ekspert usullari</w:t>
      </w:r>
    </w:p>
    <w:p w14:paraId="35145813" w14:textId="77D87CCC" w:rsidR="00903BF0" w:rsidRPr="000D42A2" w:rsidRDefault="009F0CC5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bookmarkStart w:id="15" w:name="_Hlk136607144"/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  <w:bookmarkEnd w:id="15"/>
    </w:p>
    <w:p w14:paraId="606C2843" w14:textId="1717CE33" w:rsidR="009F0CC5" w:rsidRPr="000D42A2" w:rsidRDefault="009F0CC5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qaror bilan bog'liq barcha xarajatlar, minus ehtimollik foyda</w:t>
      </w:r>
    </w:p>
    <w:p w14:paraId="074E26BD" w14:textId="33220B80" w:rsidR="009F0CC5" w:rsidRPr="000D42A2" w:rsidRDefault="009F0CC5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bookmarkStart w:id="16" w:name="_Hlk136607197"/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  <w:bookmarkEnd w:id="16"/>
    </w:p>
    <w:p w14:paraId="72914AFB" w14:textId="4AF681DC" w:rsidR="009F0CC5" w:rsidRPr="000D42A2" w:rsidRDefault="009F0CC5" w:rsidP="00903BF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yo'qotish</w:t>
      </w:r>
    </w:p>
    <w:p w14:paraId="2CC8CC8B" w14:textId="32FADC4E" w:rsidR="009F0CC5" w:rsidRPr="000D42A2" w:rsidRDefault="009F0CC5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++++</w:t>
      </w:r>
    </w:p>
    <w:p w14:paraId="5CE26D08" w14:textId="77777777" w:rsidR="009F0CC5" w:rsidRPr="000D42A2" w:rsidRDefault="009F0CC5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</w:p>
    <w:p w14:paraId="68838FB1" w14:textId="49054A0A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“Sof risk” tushunchasi nimani anglatadi?</w:t>
      </w:r>
    </w:p>
    <w:p w14:paraId="6AF640CA" w14:textId="6F7BFF87" w:rsidR="009F0CC5" w:rsidRPr="000D42A2" w:rsidRDefault="009F0CC5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4DCAB092" w14:textId="46B99971" w:rsidR="009F0CC5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404040"/>
          <w:sz w:val="28"/>
          <w:szCs w:val="28"/>
          <w:lang w:val="en-US"/>
        </w:rPr>
      </w:pPr>
      <w:r>
        <w:rPr>
          <w:rStyle w:val="a4"/>
          <w:b w:val="0"/>
          <w:bCs w:val="0"/>
          <w:color w:val="404040"/>
          <w:sz w:val="28"/>
          <w:szCs w:val="28"/>
          <w:lang w:val="en-US"/>
        </w:rPr>
        <w:t>#</w:t>
      </w:r>
      <w:r w:rsidR="009F0CC5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yo'qotish yoki nolga teng natija ehtimoli</w:t>
      </w:r>
    </w:p>
    <w:p w14:paraId="358F566A" w14:textId="56F301EA" w:rsidR="009F0CC5" w:rsidRPr="000D42A2" w:rsidRDefault="009F0CC5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1A2C5B62" w14:textId="13259F1C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bookmarkStart w:id="17" w:name="_Hlk136607110"/>
      <w:r>
        <w:rPr>
          <w:color w:val="404040"/>
          <w:sz w:val="28"/>
          <w:szCs w:val="28"/>
          <w:lang w:val="en-US"/>
        </w:rPr>
        <w:t>Q</w:t>
      </w:r>
      <w:r w:rsidR="00903BF0" w:rsidRPr="000D42A2">
        <w:rPr>
          <w:color w:val="404040"/>
          <w:sz w:val="28"/>
          <w:szCs w:val="28"/>
          <w:lang w:val="en-US"/>
        </w:rPr>
        <w:t>aror bilan bog'liq barcha xarajatlar, minus ehtimollik foyda</w:t>
      </w:r>
      <w:bookmarkEnd w:id="17"/>
    </w:p>
    <w:p w14:paraId="4105A6E0" w14:textId="09F84041" w:rsidR="009F0CC5" w:rsidRPr="000D42A2" w:rsidRDefault="009F0CC5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3A20E81D" w14:textId="63AF28E7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T</w:t>
      </w:r>
      <w:r w:rsidR="00903BF0" w:rsidRPr="000D42A2">
        <w:rPr>
          <w:color w:val="404040"/>
          <w:sz w:val="28"/>
          <w:szCs w:val="28"/>
          <w:lang w:val="en-US"/>
        </w:rPr>
        <w:t>asodifiy tebranishlardan tozalangan rejalashtirilgan foyda olish ehtimolini miqdoriy baholash</w:t>
      </w:r>
    </w:p>
    <w:p w14:paraId="20BD6153" w14:textId="1C4B74B6" w:rsidR="009F0CC5" w:rsidRPr="000D42A2" w:rsidRDefault="009F0CC5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====</w:t>
      </w:r>
    </w:p>
    <w:p w14:paraId="1B75719C" w14:textId="78C6919B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T</w:t>
      </w:r>
      <w:r w:rsidR="00903BF0" w:rsidRPr="000D42A2">
        <w:rPr>
          <w:color w:val="404040"/>
          <w:sz w:val="28"/>
          <w:szCs w:val="28"/>
          <w:lang w:val="en-US"/>
        </w:rPr>
        <w:t>o'g'ri javoblar yo'q</w:t>
      </w:r>
    </w:p>
    <w:p w14:paraId="039435AF" w14:textId="1C9A068D" w:rsidR="00903BF0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67DC1D0A" w14:textId="3DD5071B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Quyidagi bozor turlaridan qaysi biri investisiya guruhiga kirmaydi?</w:t>
      </w:r>
    </w:p>
    <w:p w14:paraId="04E8C7B1" w14:textId="6BF94AF8" w:rsidR="00551F1E" w:rsidRPr="000D42A2" w:rsidRDefault="00551F1E" w:rsidP="00551F1E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0D227891" w14:textId="472B54CA" w:rsidR="00551F1E" w:rsidRPr="000D42A2" w:rsidRDefault="001E7226" w:rsidP="00551F1E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#I</w:t>
      </w:r>
      <w:r w:rsidR="00551F1E" w:rsidRPr="000D42A2">
        <w:rPr>
          <w:rStyle w:val="a4"/>
          <w:b w:val="0"/>
          <w:color w:val="404040"/>
          <w:sz w:val="28"/>
          <w:szCs w:val="28"/>
          <w:lang w:val="en-US"/>
        </w:rPr>
        <w:t>shlab chiqarish xavfi</w:t>
      </w:r>
    </w:p>
    <w:p w14:paraId="637EA8E6" w14:textId="793AF9FE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lastRenderedPageBreak/>
        <w:t>====</w:t>
      </w:r>
    </w:p>
    <w:p w14:paraId="0252F7C1" w14:textId="0F3D2185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innovatsion xavf</w:t>
      </w:r>
    </w:p>
    <w:p w14:paraId="3320F7BB" w14:textId="77777777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43F768E7" w14:textId="200D23BE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inflyatsiya xavfi</w:t>
      </w:r>
    </w:p>
    <w:p w14:paraId="1DF5A403" w14:textId="77777777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11E408E" w14:textId="65879896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likvidlik xavfi</w:t>
      </w:r>
    </w:p>
    <w:p w14:paraId="746634C6" w14:textId="5D6120E6" w:rsidR="00903BF0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10037563" w14:textId="2829612B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Tashkilotda maxsus zahira yoki sug'urta fondlarini shakllantirish risk darajasini pasaytirish usuli hisoblanadimi?</w:t>
      </w:r>
    </w:p>
    <w:p w14:paraId="32335289" w14:textId="0FBAA52C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12640E84" w14:textId="6460B0B5" w:rsidR="00551F1E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</w:t>
      </w:r>
      <w:r w:rsidR="00551F1E" w:rsidRPr="000D42A2">
        <w:rPr>
          <w:rStyle w:val="a4"/>
          <w:b w:val="0"/>
          <w:color w:val="404040"/>
          <w:sz w:val="28"/>
          <w:szCs w:val="28"/>
          <w:lang w:val="en-US"/>
        </w:rPr>
        <w:t>savol</w:t>
      </w:r>
      <w:r w:rsidR="00551F1E" w:rsidRPr="000D42A2">
        <w:rPr>
          <w:rStyle w:val="a4"/>
          <w:color w:val="404040"/>
          <w:sz w:val="28"/>
          <w:szCs w:val="28"/>
          <w:lang w:val="en-US"/>
        </w:rPr>
        <w:t xml:space="preserve"> </w:t>
      </w:r>
      <w:r w:rsidR="00551F1E" w:rsidRPr="000D42A2">
        <w:rPr>
          <w:rStyle w:val="a4"/>
          <w:b w:val="0"/>
          <w:bCs w:val="0"/>
          <w:color w:val="404040"/>
          <w:sz w:val="28"/>
          <w:szCs w:val="28"/>
          <w:lang w:val="en-US"/>
        </w:rPr>
        <w:t>noto'g'ri qo'yilgan</w:t>
      </w:r>
    </w:p>
    <w:p w14:paraId="07871964" w14:textId="1E57AA85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FBB0857" w14:textId="6C3F3DF2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H</w:t>
      </w:r>
      <w:r w:rsidR="00903BF0" w:rsidRPr="000D42A2">
        <w:rPr>
          <w:color w:val="404040"/>
          <w:sz w:val="28"/>
          <w:szCs w:val="28"/>
          <w:lang w:val="en-US"/>
        </w:rPr>
        <w:t>a, shunday</w:t>
      </w:r>
    </w:p>
    <w:p w14:paraId="2D78F403" w14:textId="7B43F646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53BE657" w14:textId="799FCD98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A</w:t>
      </w:r>
      <w:r w:rsidR="00903BF0" w:rsidRPr="000D42A2">
        <w:rPr>
          <w:color w:val="404040"/>
          <w:sz w:val="28"/>
          <w:szCs w:val="28"/>
          <w:lang w:val="en-US"/>
        </w:rPr>
        <w:t>gar fondning hajmi mumkin bo'lgan yo'qotishlar miqdoriga mos keladigan bo'lsa</w:t>
      </w:r>
    </w:p>
    <w:p w14:paraId="5C41642C" w14:textId="2A21C4B7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60097D0" w14:textId="32A81EB5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E</w:t>
      </w:r>
      <w:r w:rsidR="00903BF0" w:rsidRPr="000D42A2">
        <w:rPr>
          <w:color w:val="404040"/>
          <w:sz w:val="28"/>
          <w:szCs w:val="28"/>
          <w:lang w:val="en-US"/>
        </w:rPr>
        <w:t>mas</w:t>
      </w:r>
    </w:p>
    <w:p w14:paraId="5AD37145" w14:textId="5A21FB20" w:rsidR="00903BF0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7CAD5488" w14:textId="117475C9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Yo'qotishlar ehtimolining ularning kattaligiga bog'liqligini grafik tasviri qanday nomlanadi?</w:t>
      </w:r>
    </w:p>
    <w:p w14:paraId="18A30587" w14:textId="7D0365B0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2090D7E6" w14:textId="2EE42071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#X</w:t>
      </w:r>
      <w:r w:rsidR="00903BF0" w:rsidRPr="000D42A2">
        <w:rPr>
          <w:rStyle w:val="a4"/>
          <w:b w:val="0"/>
          <w:color w:val="404040"/>
          <w:sz w:val="28"/>
          <w:szCs w:val="28"/>
          <w:lang w:val="en-US"/>
        </w:rPr>
        <w:t>avf egri chizig'i</w:t>
      </w:r>
    </w:p>
    <w:p w14:paraId="4B041F57" w14:textId="65AA5F81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FB75B02" w14:textId="02106BCC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xavf zonasi</w:t>
      </w:r>
    </w:p>
    <w:p w14:paraId="477045FE" w14:textId="67386854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82B4E5D" w14:textId="0F5B9503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xavf zonasi</w:t>
      </w:r>
    </w:p>
    <w:p w14:paraId="615AF9FD" w14:textId="77777777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06A42B0" w14:textId="3866F893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yo'qotish egri chizig'i</w:t>
      </w:r>
    </w:p>
    <w:p w14:paraId="678D5245" w14:textId="77777777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3F05C5F6" w14:textId="45EE0173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++++</w:t>
      </w:r>
    </w:p>
    <w:p w14:paraId="339A1655" w14:textId="274C8E8F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 xml:space="preserve"> Boshqaruv integratsiyasi bu:</w:t>
      </w:r>
    </w:p>
    <w:p w14:paraId="58DE904A" w14:textId="35F1F67A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30D80746" w14:textId="00BD56D6" w:rsidR="00551F1E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</w:t>
      </w:r>
      <w:r w:rsidR="00551F1E" w:rsidRPr="000D42A2">
        <w:rPr>
          <w:rStyle w:val="a4"/>
          <w:b w:val="0"/>
          <w:color w:val="404040"/>
          <w:sz w:val="28"/>
          <w:szCs w:val="28"/>
          <w:lang w:val="en-US"/>
        </w:rPr>
        <w:t>tashkilotning barcha bo'linmalarining sa'y-harakatlarini birlashtirish</w:t>
      </w:r>
    </w:p>
    <w:p w14:paraId="09D6AF78" w14:textId="0E4B92B6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957789F" w14:textId="26CE8C3E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F</w:t>
      </w:r>
      <w:r w:rsidR="00903BF0" w:rsidRPr="000D42A2">
        <w:rPr>
          <w:color w:val="404040"/>
          <w:sz w:val="28"/>
          <w:szCs w:val="28"/>
          <w:lang w:val="en-US"/>
        </w:rPr>
        <w:t>aoliyatni muvofiqlashtirish</w:t>
      </w:r>
    </w:p>
    <w:p w14:paraId="37D251E1" w14:textId="00F02587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BBB3903" w14:textId="22FA98FF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T</w:t>
      </w:r>
      <w:r w:rsidR="00903BF0" w:rsidRPr="000D42A2">
        <w:rPr>
          <w:color w:val="404040"/>
          <w:sz w:val="28"/>
          <w:szCs w:val="28"/>
          <w:lang w:val="en-US"/>
        </w:rPr>
        <w:t>ashkilotni isloh qilish</w:t>
      </w:r>
    </w:p>
    <w:p w14:paraId="5EB628E6" w14:textId="11AECE64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b/>
          <w:color w:val="404040"/>
          <w:sz w:val="28"/>
          <w:szCs w:val="28"/>
          <w:lang w:val="en-US"/>
        </w:rPr>
        <w:t>====</w:t>
      </w:r>
    </w:p>
    <w:p w14:paraId="3FF1674F" w14:textId="6F5EE083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T</w:t>
      </w:r>
      <w:r w:rsidR="00903BF0" w:rsidRPr="000D42A2">
        <w:rPr>
          <w:color w:val="404040"/>
          <w:sz w:val="28"/>
          <w:szCs w:val="28"/>
          <w:lang w:val="en-US"/>
        </w:rPr>
        <w:t>exnologik jarayonlarning sintezi</w:t>
      </w:r>
    </w:p>
    <w:p w14:paraId="2B150549" w14:textId="179A0C51" w:rsidR="00903BF0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60789536" w14:textId="1ADB0859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Korxona ichidagi integratsiyaga quyidagilar kiradi:</w:t>
      </w:r>
    </w:p>
    <w:p w14:paraId="374E0CC1" w14:textId="556F9170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024F8914" w14:textId="3DB07D84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#I</w:t>
      </w:r>
      <w:r w:rsidR="00903BF0" w:rsidRPr="000D42A2">
        <w:rPr>
          <w:rStyle w:val="a4"/>
          <w:b w:val="0"/>
          <w:color w:val="404040"/>
          <w:sz w:val="28"/>
          <w:szCs w:val="28"/>
          <w:lang w:val="en-US"/>
        </w:rPr>
        <w:t>qtisodiy integratsiya</w:t>
      </w:r>
    </w:p>
    <w:p w14:paraId="76CB32B2" w14:textId="49953181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04A73C5" w14:textId="7ACBC82C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vertikal integratsiya</w:t>
      </w:r>
    </w:p>
    <w:p w14:paraId="7E069A55" w14:textId="36BDE0FC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lastRenderedPageBreak/>
        <w:t>====</w:t>
      </w:r>
    </w:p>
    <w:p w14:paraId="03482C8E" w14:textId="6626EAB2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gorizontal integratsiya</w:t>
      </w:r>
    </w:p>
    <w:p w14:paraId="0934EBBB" w14:textId="6FE0BEA6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02E201DB" w14:textId="4B43F5AE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axborot integratsiyasi</w:t>
      </w:r>
    </w:p>
    <w:p w14:paraId="336DDFDD" w14:textId="0CE253F6" w:rsidR="00903BF0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1931FFB1" w14:textId="6B03C66A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Integrasiyaning asosiy vositalari (mexanizmlari) quyidagilardir:</w:t>
      </w:r>
    </w:p>
    <w:p w14:paraId="0C73747A" w14:textId="4B71E24F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2E2AF667" w14:textId="36CBF477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</w:t>
      </w:r>
      <w:r w:rsidR="00903BF0" w:rsidRPr="000D42A2">
        <w:rPr>
          <w:rStyle w:val="a4"/>
          <w:b w:val="0"/>
          <w:color w:val="404040"/>
          <w:sz w:val="28"/>
          <w:szCs w:val="28"/>
          <w:lang w:val="en-US"/>
        </w:rPr>
        <w:t>investitsion faoliyat</w:t>
      </w:r>
    </w:p>
    <w:p w14:paraId="0998A72D" w14:textId="2D8FF8C1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13BA3BC" w14:textId="267EA1D8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N</w:t>
      </w:r>
      <w:r w:rsidR="00903BF0" w:rsidRPr="000D42A2">
        <w:rPr>
          <w:color w:val="404040"/>
          <w:sz w:val="28"/>
          <w:szCs w:val="28"/>
          <w:lang w:val="en-US"/>
        </w:rPr>
        <w:t>azorat qilish</w:t>
      </w:r>
    </w:p>
    <w:p w14:paraId="4B7D426F" w14:textId="6F9F5184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80546BA" w14:textId="04E61779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R</w:t>
      </w:r>
      <w:r w:rsidR="00903BF0" w:rsidRPr="000D42A2">
        <w:rPr>
          <w:color w:val="404040"/>
          <w:sz w:val="28"/>
          <w:szCs w:val="28"/>
          <w:lang w:val="en-US"/>
        </w:rPr>
        <w:t>ag'batlantirish</w:t>
      </w:r>
    </w:p>
    <w:p w14:paraId="55F141E3" w14:textId="77777777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6D7728D5" w14:textId="67D4580A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B</w:t>
      </w:r>
      <w:r w:rsidR="00903BF0" w:rsidRPr="000D42A2">
        <w:rPr>
          <w:rStyle w:val="a4"/>
          <w:b w:val="0"/>
          <w:color w:val="404040"/>
          <w:sz w:val="28"/>
          <w:szCs w:val="28"/>
          <w:lang w:val="en-US"/>
        </w:rPr>
        <w:t>oshqaruv faoliyati</w:t>
      </w:r>
    </w:p>
    <w:p w14:paraId="0F66565D" w14:textId="3B86EE84" w:rsidR="00903BF0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640BDF50" w14:textId="749A9336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Etika - bu:</w:t>
      </w:r>
    </w:p>
    <w:p w14:paraId="569C20D3" w14:textId="486DD668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59CF664F" w14:textId="1A451C21" w:rsidR="00551F1E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#X</w:t>
      </w:r>
      <w:r w:rsidR="00551F1E" w:rsidRPr="000D42A2">
        <w:rPr>
          <w:rStyle w:val="a4"/>
          <w:b w:val="0"/>
          <w:color w:val="404040"/>
          <w:sz w:val="28"/>
          <w:szCs w:val="28"/>
          <w:lang w:val="en-US"/>
        </w:rPr>
        <w:t>ulq-atvor normasi</w:t>
      </w:r>
    </w:p>
    <w:p w14:paraId="6CDA54F2" w14:textId="297497FF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682DC60" w14:textId="4E7B578B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rahbar uslubi bilan axloqiy talablar</w:t>
      </w:r>
    </w:p>
    <w:p w14:paraId="141A0C0B" w14:textId="5C0AADCD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ADDD4A4" w14:textId="6854CD44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boshqaruvning amaliy ehtiyojlariga moslashish</w:t>
      </w:r>
    </w:p>
    <w:p w14:paraId="2D2C1149" w14:textId="3C793D42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B334BCD" w14:textId="1DEC3031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axloqiy tamoyillar va xulq-atvor normalari shaxsning tashqi ko'rinishiga</w:t>
      </w:r>
    </w:p>
    <w:p w14:paraId="79EFE876" w14:textId="58A33B6D" w:rsidR="00903BF0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03B5F3C7" w14:textId="3FFCA40C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Eng samarali boshqaruv uslubi qaysi?</w:t>
      </w:r>
    </w:p>
    <w:p w14:paraId="5E729321" w14:textId="5B67998E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36CBAEBC" w14:textId="18539B26" w:rsidR="00551F1E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</w:t>
      </w:r>
      <w:r w:rsidR="00551F1E" w:rsidRPr="000D42A2">
        <w:rPr>
          <w:rStyle w:val="a4"/>
          <w:b w:val="0"/>
          <w:color w:val="404040"/>
          <w:sz w:val="28"/>
          <w:szCs w:val="28"/>
          <w:lang w:val="en-US"/>
        </w:rPr>
        <w:t>vaziyatga qarab</w:t>
      </w:r>
    </w:p>
    <w:p w14:paraId="665C3B36" w14:textId="49382542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655C4F9" w14:textId="23DDBF92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A</w:t>
      </w:r>
      <w:r w:rsidR="00903BF0" w:rsidRPr="000D42A2">
        <w:rPr>
          <w:color w:val="404040"/>
          <w:sz w:val="28"/>
          <w:szCs w:val="28"/>
          <w:lang w:val="en-US"/>
        </w:rPr>
        <w:t>vtokratik</w:t>
      </w:r>
    </w:p>
    <w:p w14:paraId="4CDDC724" w14:textId="47BAB1C0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37280B0" w14:textId="7D38A169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D</w:t>
      </w:r>
      <w:r w:rsidR="00903BF0" w:rsidRPr="000D42A2">
        <w:rPr>
          <w:color w:val="404040"/>
          <w:sz w:val="28"/>
          <w:szCs w:val="28"/>
          <w:lang w:val="en-US"/>
        </w:rPr>
        <w:t>emokratik</w:t>
      </w:r>
    </w:p>
    <w:p w14:paraId="7F242552" w14:textId="77777777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ABFC011" w14:textId="749B418C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I</w:t>
      </w:r>
      <w:r w:rsidR="00903BF0" w:rsidRPr="000D42A2">
        <w:rPr>
          <w:color w:val="404040"/>
          <w:sz w:val="28"/>
          <w:szCs w:val="28"/>
          <w:lang w:val="en-US"/>
        </w:rPr>
        <w:t>ndividual</w:t>
      </w:r>
    </w:p>
    <w:p w14:paraId="3D1EA585" w14:textId="77777777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2A91D780" w14:textId="77777777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++++</w:t>
      </w:r>
    </w:p>
    <w:p w14:paraId="5BC0B628" w14:textId="6783138C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Qanday turdagi menejer deyiladi: "U eskirgan isitish tizimiga o'xshaydi, u atrofdagi iqlimga e'tibor bermasdan energiya chiqaradi?"</w:t>
      </w:r>
    </w:p>
    <w:p w14:paraId="5FCD65EF" w14:textId="1B5D8EC6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1E92A280" w14:textId="0BB4AD98" w:rsidR="00551F1E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#R</w:t>
      </w:r>
      <w:r w:rsidR="00551F1E" w:rsidRPr="000D42A2">
        <w:rPr>
          <w:rStyle w:val="a4"/>
          <w:b w:val="0"/>
          <w:color w:val="404040"/>
          <w:sz w:val="28"/>
          <w:szCs w:val="28"/>
          <w:lang w:val="en-US"/>
        </w:rPr>
        <w:t>ahbar avtokrat</w:t>
      </w:r>
    </w:p>
    <w:p w14:paraId="582FD993" w14:textId="589417F4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B190A61" w14:textId="241F19DC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liberal lider</w:t>
      </w:r>
    </w:p>
    <w:p w14:paraId="73CD2F91" w14:textId="5297E91D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AAFE9A7" w14:textId="2D745652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yetakchi demokrat</w:t>
      </w:r>
    </w:p>
    <w:p w14:paraId="7EF06C7E" w14:textId="77777777" w:rsidR="00551F1E" w:rsidRPr="000D42A2" w:rsidRDefault="00551F1E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308E999" w14:textId="71D7CD6B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lastRenderedPageBreak/>
        <w:t>bosh byurokrat</w:t>
      </w:r>
    </w:p>
    <w:p w14:paraId="0E9F96FB" w14:textId="07A5D562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1B6FC7C2" w14:textId="77777777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00A9978E" w14:textId="77777777" w:rsidR="007034AC" w:rsidRPr="000D42A2" w:rsidRDefault="007034AC" w:rsidP="007034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++++</w:t>
      </w:r>
    </w:p>
    <w:p w14:paraId="23002092" w14:textId="66F5D998" w:rsidR="007034AC" w:rsidRPr="000D42A2" w:rsidRDefault="007034AC" w:rsidP="007034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Bozor segmentining asosiy ob'ektlari:</w:t>
      </w:r>
    </w:p>
    <w:p w14:paraId="2BF63DAB" w14:textId="09B18A43" w:rsidR="007034AC" w:rsidRPr="000D42A2" w:rsidRDefault="007034AC" w:rsidP="007034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6EE5170" w14:textId="5A7B4E85" w:rsidR="007034AC" w:rsidRPr="000D42A2" w:rsidRDefault="001E7226" w:rsidP="007034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="007034AC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iste'molchilar;</w:t>
      </w:r>
    </w:p>
    <w:p w14:paraId="142279BE" w14:textId="7022A731" w:rsidR="007034AC" w:rsidRPr="000D42A2" w:rsidRDefault="007034AC" w:rsidP="007034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FB70BB5" w14:textId="18767D30" w:rsidR="007034AC" w:rsidRPr="000D42A2" w:rsidRDefault="001E7226" w:rsidP="007034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="007034AC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aqobatchilar</w:t>
      </w:r>
    </w:p>
    <w:p w14:paraId="7B0CD822" w14:textId="43BE25CB" w:rsidR="007034AC" w:rsidRPr="000D42A2" w:rsidRDefault="007034AC" w:rsidP="007034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C48E64F" w14:textId="5C1C276E" w:rsidR="007034AC" w:rsidRPr="000D42A2" w:rsidRDefault="001E7226" w:rsidP="007034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7034AC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otuvchilar;</w:t>
      </w:r>
    </w:p>
    <w:p w14:paraId="3A7F2E73" w14:textId="77777777" w:rsidR="007034AC" w:rsidRPr="000D42A2" w:rsidRDefault="007034AC" w:rsidP="007034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3B85073" w14:textId="06BB2318" w:rsidR="007034AC" w:rsidRPr="000D42A2" w:rsidRDefault="001E7226" w:rsidP="007034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="007034AC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ste'molchi va sotuvchi</w:t>
      </w:r>
    </w:p>
    <w:p w14:paraId="5CC6E2E1" w14:textId="77777777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54FAC128" w14:textId="03D1193E" w:rsidR="00903BF0" w:rsidRPr="000D42A2" w:rsidRDefault="007034AC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32D0F931" w14:textId="3CC2472F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Boshqaruv samaradorligi:</w:t>
      </w:r>
    </w:p>
    <w:p w14:paraId="22F4AC0B" w14:textId="77777777" w:rsidR="007034AC" w:rsidRPr="000D42A2" w:rsidRDefault="007034AC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5F4A897" w14:textId="2F5F0280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#X</w:t>
      </w:r>
      <w:r w:rsidR="00903BF0" w:rsidRPr="000D42A2">
        <w:rPr>
          <w:color w:val="404040"/>
          <w:sz w:val="28"/>
          <w:szCs w:val="28"/>
          <w:lang w:val="en-US"/>
        </w:rPr>
        <w:t>arajatlar darajasi</w:t>
      </w:r>
    </w:p>
    <w:p w14:paraId="41A4E53D" w14:textId="511674DE" w:rsidR="007034AC" w:rsidRPr="000D42A2" w:rsidRDefault="007034AC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5F46FE3" w14:textId="768E06B9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mahsulot ishlab chiqarish hajmining oshishi</w:t>
      </w:r>
    </w:p>
    <w:p w14:paraId="7306C645" w14:textId="11AA7315" w:rsidR="007034AC" w:rsidRPr="000D42A2" w:rsidRDefault="007034AC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D7538CB" w14:textId="2FBFFAD7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vaqtni qisqartirish</w:t>
      </w:r>
    </w:p>
    <w:p w14:paraId="434BC2BE" w14:textId="3F9478EE" w:rsidR="007034AC" w:rsidRPr="000D42A2" w:rsidRDefault="007034AC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510C213" w14:textId="6AEFAC88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xarajatlar va natijalarni solishtirish</w:t>
      </w:r>
    </w:p>
    <w:p w14:paraId="2EF23655" w14:textId="68DFE614" w:rsidR="00903BF0" w:rsidRPr="000D42A2" w:rsidRDefault="007034AC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1D1B3625" w14:textId="3FAACC73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Faoliyatning sifat ko‘rsatkichlariga quyidagilar kiradi:</w:t>
      </w:r>
    </w:p>
    <w:p w14:paraId="6AAF27FE" w14:textId="1FC0C1DC" w:rsidR="007034AC" w:rsidRPr="000D42A2" w:rsidRDefault="007034AC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37F8E60F" w14:textId="07BADAEA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</w:t>
      </w:r>
      <w:r w:rsidR="00D623BF" w:rsidRPr="000D42A2">
        <w:rPr>
          <w:rStyle w:val="a4"/>
          <w:b w:val="0"/>
          <w:color w:val="404040"/>
          <w:sz w:val="28"/>
          <w:szCs w:val="28"/>
          <w:lang w:val="en-US"/>
        </w:rPr>
        <w:t>menejerlarning malakasini oshirish</w:t>
      </w:r>
    </w:p>
    <w:p w14:paraId="2ACAEAAC" w14:textId="77777777" w:rsidR="007034AC" w:rsidRPr="000D42A2" w:rsidRDefault="007034AC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629EA543" w14:textId="3EA8B42A" w:rsidR="00903BF0" w:rsidRPr="001E7226" w:rsidRDefault="001E7226" w:rsidP="00903BF0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1E7226">
        <w:rPr>
          <w:rStyle w:val="a4"/>
          <w:b w:val="0"/>
          <w:color w:val="404040"/>
          <w:sz w:val="28"/>
          <w:szCs w:val="28"/>
          <w:lang w:val="en-US"/>
        </w:rPr>
        <w:t>M</w:t>
      </w:r>
      <w:r w:rsidR="00D623BF" w:rsidRPr="001E7226">
        <w:rPr>
          <w:rStyle w:val="a4"/>
          <w:b w:val="0"/>
          <w:color w:val="404040"/>
          <w:sz w:val="28"/>
          <w:szCs w:val="28"/>
          <w:lang w:val="en-US"/>
        </w:rPr>
        <w:t>adaniyatni tashkil etish darajasi</w:t>
      </w:r>
    </w:p>
    <w:p w14:paraId="39726A9D" w14:textId="05685530" w:rsidR="007034AC" w:rsidRPr="000D42A2" w:rsidRDefault="007034AC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B36F70B" w14:textId="553B05FA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B</w:t>
      </w:r>
      <w:r w:rsidR="00903BF0" w:rsidRPr="000D42A2">
        <w:rPr>
          <w:color w:val="404040"/>
          <w:sz w:val="28"/>
          <w:szCs w:val="28"/>
          <w:lang w:val="en-US"/>
        </w:rPr>
        <w:t>oshqaruvning murakkabligini kamaytirish</w:t>
      </w:r>
    </w:p>
    <w:p w14:paraId="4E44CAD5" w14:textId="65BDC7D7" w:rsidR="007034AC" w:rsidRPr="000D42A2" w:rsidRDefault="007034AC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6B05CEE" w14:textId="2CA8A9D4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Q</w:t>
      </w:r>
      <w:r w:rsidR="00903BF0" w:rsidRPr="000D42A2">
        <w:rPr>
          <w:color w:val="404040"/>
          <w:sz w:val="28"/>
          <w:szCs w:val="28"/>
          <w:lang w:val="en-US"/>
        </w:rPr>
        <w:t>isqartirish</w:t>
      </w:r>
    </w:p>
    <w:p w14:paraId="36E9DAB9" w14:textId="4CF67FBE" w:rsidR="00903BF0" w:rsidRPr="000D42A2" w:rsidRDefault="007034AC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4478B0E4" w14:textId="2C7F5F30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«Boshqaruv samaradorligi» tushunchasi nimani anglatadi?</w:t>
      </w:r>
    </w:p>
    <w:p w14:paraId="4E241899" w14:textId="77777777" w:rsidR="007034AC" w:rsidRPr="000D42A2" w:rsidRDefault="00D623BF" w:rsidP="00903BF0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 xml:space="preserve"> </w:t>
      </w:r>
      <w:r w:rsidR="007034AC"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6526F1D1" w14:textId="249898A2" w:rsidR="00903BF0" w:rsidRPr="000D42A2" w:rsidRDefault="001E7226" w:rsidP="00903BF0">
      <w:pPr>
        <w:pStyle w:val="a3"/>
        <w:shd w:val="clear" w:color="auto" w:fill="FFFFFF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</w:t>
      </w:r>
      <w:r w:rsidRPr="000D42A2">
        <w:rPr>
          <w:rStyle w:val="a4"/>
          <w:b w:val="0"/>
          <w:color w:val="404040"/>
          <w:sz w:val="28"/>
          <w:szCs w:val="28"/>
          <w:lang w:val="en-US"/>
        </w:rPr>
        <w:t>B</w:t>
      </w:r>
      <w:r w:rsidR="00D623BF" w:rsidRPr="000D42A2">
        <w:rPr>
          <w:rStyle w:val="a4"/>
          <w:b w:val="0"/>
          <w:color w:val="404040"/>
          <w:sz w:val="28"/>
          <w:szCs w:val="28"/>
          <w:lang w:val="en-US"/>
        </w:rPr>
        <w:t>oshqaruv ob'ektiga</w:t>
      </w:r>
    </w:p>
    <w:p w14:paraId="2DDC11D8" w14:textId="77777777" w:rsidR="007034AC" w:rsidRPr="000D42A2" w:rsidRDefault="007034AC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217DAB6" w14:textId="01FBA455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boshqaruv sub'ektiga</w:t>
      </w:r>
    </w:p>
    <w:p w14:paraId="26A3A214" w14:textId="7DF74A6C" w:rsidR="007034AC" w:rsidRPr="000D42A2" w:rsidRDefault="007034AC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82E2E4B" w14:textId="0D244FA1" w:rsidR="00903BF0" w:rsidRPr="000D42A2" w:rsidRDefault="00903BF0" w:rsidP="00903BF0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ishlab chiqarish texnologiyasiga</w:t>
      </w:r>
    </w:p>
    <w:p w14:paraId="7945FE61" w14:textId="12347CAA" w:rsidR="007034AC" w:rsidRPr="000D42A2" w:rsidRDefault="007034AC" w:rsidP="00903B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2A2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14:paraId="33DBE805" w14:textId="51E67D67" w:rsidR="007034AC" w:rsidRPr="000D42A2" w:rsidRDefault="007034AC" w:rsidP="007034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menejer.</w:t>
      </w:r>
    </w:p>
    <w:p w14:paraId="6EB2B33B" w14:textId="029F49B9" w:rsidR="008A5B93" w:rsidRPr="000D42A2" w:rsidRDefault="007034AC" w:rsidP="00903B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2A2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5892E348" w14:textId="60A667B6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lastRenderedPageBreak/>
        <w:t>Sizningcha, tadbirkor bir xil:</w:t>
      </w:r>
    </w:p>
    <w:p w14:paraId="3C73BC51" w14:textId="4A44D2D5" w:rsidR="007034AC" w:rsidRPr="000D42A2" w:rsidRDefault="007034A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26BC6E7F" w14:textId="0AFFC380" w:rsidR="007034AC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</w:t>
      </w:r>
      <w:r w:rsidR="007034AC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O'z biznesini tashkil etish, biror g'oya yoki mahsulotni joriy etish uchun tavakkal qiladigan shaxs.</w:t>
      </w:r>
    </w:p>
    <w:p w14:paraId="495AB05D" w14:textId="77777777" w:rsidR="007034AC" w:rsidRPr="000D42A2" w:rsidRDefault="007034A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16261CF2" w14:textId="5627A10F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menejer.</w:t>
      </w:r>
    </w:p>
    <w:p w14:paraId="5B302B53" w14:textId="301027BC" w:rsidR="007034AC" w:rsidRPr="000D42A2" w:rsidRDefault="007034A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4F3136F2" w14:textId="262A6704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ashkilotdagi bo'lim boshlig'i.</w:t>
      </w:r>
    </w:p>
    <w:p w14:paraId="1253E2F1" w14:textId="153D82A6" w:rsidR="007034AC" w:rsidRPr="000D42A2" w:rsidRDefault="007034A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13F01FDB" w14:textId="581DE7D5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do'kon sotuvchisi. </w:t>
      </w:r>
    </w:p>
    <w:p w14:paraId="7E02D179" w14:textId="32E16480" w:rsidR="0025669A" w:rsidRPr="000D42A2" w:rsidRDefault="00BB134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68E9B5E3" w14:textId="77777777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Iste'molchilar huquqlarini himoya qilish to'g'risidagi qonun qachon qabul qilingan?</w:t>
      </w:r>
    </w:p>
    <w:p w14:paraId="2DE339D4" w14:textId="39138F48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68F3AB4A" w14:textId="43BED7A0" w:rsidR="00BB134C" w:rsidRPr="000D42A2" w:rsidRDefault="00CF33F9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="00BB134C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26.04.1996</w:t>
      </w:r>
    </w:p>
    <w:p w14:paraId="257CDC0F" w14:textId="20C83B52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66FF3050" w14:textId="6B48A47D" w:rsidR="00BB134C" w:rsidRPr="000D42A2" w:rsidRDefault="00CF33F9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1997</w:t>
      </w:r>
      <w:r w:rsidR="00BB134C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yil 24 fevral</w:t>
      </w:r>
    </w:p>
    <w:p w14:paraId="3C987E40" w14:textId="77777777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66ED659F" w14:textId="638D1729" w:rsidR="00BB134C" w:rsidRPr="000D42A2" w:rsidRDefault="00CF33F9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25.03.1998</w:t>
      </w:r>
    </w:p>
    <w:p w14:paraId="41301F56" w14:textId="77777777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C606891" w14:textId="431A49B7" w:rsidR="00BB134C" w:rsidRPr="000D42A2" w:rsidRDefault="00CF33F9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23.01.1999</w:t>
      </w:r>
      <w:r w:rsidR="00BB134C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yil</w:t>
      </w:r>
    </w:p>
    <w:p w14:paraId="0EF15C81" w14:textId="22D73898" w:rsidR="00BB134C" w:rsidRPr="000D42A2" w:rsidRDefault="007034A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++++</w:t>
      </w:r>
    </w:p>
    <w:p w14:paraId="731C7987" w14:textId="4690C4DD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Boshqarish obyekti nima ekanligini aniqlang?</w:t>
      </w:r>
    </w:p>
    <w:p w14:paraId="13F5816C" w14:textId="595C6E5C" w:rsidR="007034AC" w:rsidRPr="000D42A2" w:rsidRDefault="007034A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====</w:t>
      </w:r>
    </w:p>
    <w:p w14:paraId="266F247C" w14:textId="628AC09A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boshqariladigan shaxs yoki odamlar guruhi;</w:t>
      </w:r>
    </w:p>
    <w:p w14:paraId="489ED079" w14:textId="5F13175C" w:rsidR="007034AC" w:rsidRPr="000D42A2" w:rsidRDefault="007034A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10D76704" w14:textId="5FC293E4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oshqaruv apparati;</w:t>
      </w:r>
    </w:p>
    <w:p w14:paraId="5F02C532" w14:textId="6FF0E423" w:rsidR="007034AC" w:rsidRPr="000D42A2" w:rsidRDefault="007034A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3297C03F" w14:textId="7ADA0A83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as'ul shaxslar;</w:t>
      </w:r>
    </w:p>
    <w:p w14:paraId="3807E6F0" w14:textId="77777777" w:rsidR="007034AC" w:rsidRPr="000D42A2" w:rsidRDefault="007034A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02B708C8" w14:textId="2FA57558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uayyan vazifalarni bajaradigan odamlar.</w:t>
      </w:r>
    </w:p>
    <w:p w14:paraId="42D8969B" w14:textId="36EE89EE" w:rsidR="0025669A" w:rsidRPr="000D42A2" w:rsidRDefault="00BB134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75B91D19" w14:textId="77777777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Raqobat shartlari va turlari</w:t>
      </w:r>
    </w:p>
    <w:p w14:paraId="2426307B" w14:textId="5A9B58DF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99E4117" w14:textId="24DAF4FC" w:rsidR="00BB134C" w:rsidRPr="000D42A2" w:rsidRDefault="00CF33F9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#M</w:t>
      </w:r>
      <w:r w:rsidR="00BB134C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onopolistik, monopsonistik va sof raqobat</w:t>
      </w:r>
    </w:p>
    <w:p w14:paraId="43821AF0" w14:textId="77777777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733F6AF" w14:textId="77777777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o'rta muddatli raqobat;</w:t>
      </w:r>
    </w:p>
    <w:p w14:paraId="715032FD" w14:textId="77777777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F8B5D8F" w14:textId="77777777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davriy raqobat;</w:t>
      </w:r>
    </w:p>
    <w:p w14:paraId="2CC110E4" w14:textId="77777777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0910373" w14:textId="77777777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to'g'ri javob yo'q.</w:t>
      </w:r>
    </w:p>
    <w:p w14:paraId="09910AD2" w14:textId="2FB1F0D9" w:rsidR="0025669A" w:rsidRPr="000D42A2" w:rsidRDefault="00BB134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4F3F5FEB" w14:textId="77777777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Raqobatbardoshlikka ta'sir etuvchi omillar va to'siqlar</w:t>
      </w:r>
    </w:p>
    <w:p w14:paraId="4447691F" w14:textId="6E733B9B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D4FA72B" w14:textId="7EF520F0" w:rsidR="00BB134C" w:rsidRPr="000D42A2" w:rsidRDefault="00CF33F9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="00BB134C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hammasi to'g'ri</w:t>
      </w:r>
    </w:p>
    <w:p w14:paraId="5C63C91A" w14:textId="77777777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====</w:t>
      </w:r>
    </w:p>
    <w:p w14:paraId="03CCEC93" w14:textId="486EE006" w:rsidR="00BB134C" w:rsidRPr="000D42A2" w:rsidRDefault="00CF33F9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BB134C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alyuta kursining o'zgarishi,</w:t>
      </w:r>
    </w:p>
    <w:p w14:paraId="7B26C1CF" w14:textId="77777777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679C6F9C" w14:textId="51F7A8A3" w:rsidR="00BB134C" w:rsidRPr="000D42A2" w:rsidRDefault="00CF33F9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BB134C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akro muhitning o'zgarishi;</w:t>
      </w:r>
    </w:p>
    <w:p w14:paraId="18E61A76" w14:textId="77777777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77293F4" w14:textId="0BDDAF68" w:rsidR="00BB134C" w:rsidRPr="000D42A2" w:rsidRDefault="00CF33F9" w:rsidP="00BB13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BB134C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avdo siyosati, bojxona va soliqlar;</w:t>
      </w:r>
    </w:p>
    <w:p w14:paraId="0BC7EBB7" w14:textId="292EF0FD" w:rsidR="0025669A" w:rsidRPr="000D42A2" w:rsidRDefault="00BB134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08DFDC60" w14:textId="77777777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Tadbirkorning asosiy maqsadi:</w:t>
      </w:r>
    </w:p>
    <w:p w14:paraId="2133A5CF" w14:textId="48490AAC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F1606C6" w14:textId="529EDEBB" w:rsidR="00BB134C" w:rsidRPr="000D42A2" w:rsidRDefault="00CF33F9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="00BB134C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Daromadingizni maksimal darajada oshiring.</w:t>
      </w:r>
    </w:p>
    <w:p w14:paraId="5554B614" w14:textId="029A9300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=====</w:t>
      </w:r>
    </w:p>
    <w:p w14:paraId="5B0EA0BC" w14:textId="537DDD16" w:rsidR="00BB134C" w:rsidRPr="000D42A2" w:rsidRDefault="00CF33F9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="00BB134C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jtimoiy sohani rivojlantirish.</w:t>
      </w:r>
    </w:p>
    <w:p w14:paraId="7724F1C5" w14:textId="79670275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</w:t>
      </w:r>
    </w:p>
    <w:p w14:paraId="5B393F16" w14:textId="4FF5EEB1" w:rsidR="00BB134C" w:rsidRPr="000D42A2" w:rsidRDefault="00BB134C" w:rsidP="00BB13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infratuzilmani rivojlantirish.</w:t>
      </w:r>
    </w:p>
    <w:p w14:paraId="3E92D08A" w14:textId="5E1FD222" w:rsidR="00BB134C" w:rsidRPr="000D42A2" w:rsidRDefault="00BB134C" w:rsidP="00BB13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E361352" w14:textId="28D2EB1F" w:rsidR="00BB134C" w:rsidRPr="000D42A2" w:rsidRDefault="00BB134C" w:rsidP="00BB13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aholi daromadlarining oshishi.</w:t>
      </w:r>
    </w:p>
    <w:p w14:paraId="4FC35292" w14:textId="6D27FB7D" w:rsidR="0025669A" w:rsidRPr="000D42A2" w:rsidRDefault="00746D2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13437CF0" w14:textId="56685D2B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Quyidagi tushunchalardan qaysi biri tashkilotning tizim sifatidagi ta’rifiga mos kelmaydi?</w:t>
      </w:r>
    </w:p>
    <w:p w14:paraId="426F1E00" w14:textId="2AEB4462" w:rsidR="00746D2C" w:rsidRPr="000D42A2" w:rsidRDefault="00746D2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5E040761" w14:textId="1E976F95" w:rsidR="00746D2C" w:rsidRPr="000D42A2" w:rsidRDefault="00CF33F9" w:rsidP="00746D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</w:t>
      </w:r>
      <w:r w:rsidR="00746D2C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tashqi muhitga bog'liqlik</w:t>
      </w:r>
      <w:r w:rsidR="00746D2C"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;</w:t>
      </w:r>
    </w:p>
    <w:p w14:paraId="1EAB3E58" w14:textId="2EE054CA" w:rsidR="00746D2C" w:rsidRPr="000D42A2" w:rsidRDefault="00746D2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1F1CCB1F" w14:textId="5038F605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inergizm;</w:t>
      </w:r>
    </w:p>
    <w:p w14:paraId="1CB498D6" w14:textId="3AC22ECB" w:rsidR="00746D2C" w:rsidRPr="000D42A2" w:rsidRDefault="00746D2C" w:rsidP="00746D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009BC9D0" w14:textId="06F5E749" w:rsidR="00746D2C" w:rsidRPr="000D42A2" w:rsidRDefault="00CF33F9" w:rsidP="00746D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</w:t>
      </w:r>
      <w:r w:rsidR="00746D2C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ashqi muhitga bog'liqlik</w:t>
      </w:r>
      <w:r w:rsidR="00746D2C"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;</w:t>
      </w:r>
    </w:p>
    <w:p w14:paraId="178FBEEA" w14:textId="0BF379EE" w:rsidR="00746D2C" w:rsidRPr="000D42A2" w:rsidRDefault="00746D2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297DE904" w14:textId="52226C97" w:rsidR="0025669A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</w:t>
      </w:r>
      <w:r w:rsidR="00746D2C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imbioz;</w:t>
      </w:r>
    </w:p>
    <w:p w14:paraId="77C8EAAC" w14:textId="5ECFFA44" w:rsidR="00746D2C" w:rsidRPr="000D42A2" w:rsidRDefault="00746D2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++++</w:t>
      </w:r>
    </w:p>
    <w:p w14:paraId="5E61075B" w14:textId="60BCD376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Boshqaruvdagi bilvosita harakat muhiti elementlariga quyidagilar kiradi:</w:t>
      </w:r>
    </w:p>
    <w:p w14:paraId="4EB46894" w14:textId="758D0769" w:rsidR="00746D2C" w:rsidRPr="000D42A2" w:rsidRDefault="00746D2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4709321B" w14:textId="3E5AE76F" w:rsidR="00746D2C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#X</w:t>
      </w:r>
      <w:r w:rsidR="00746D2C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alqaro voqealar, iqtisodiyotning holati, fan-texnika taraqqiyoti, siyosiy omillar;</w:t>
      </w:r>
    </w:p>
    <w:p w14:paraId="5A1A83AA" w14:textId="6BDD563F" w:rsidR="00746D2C" w:rsidRPr="000D42A2" w:rsidRDefault="00746D2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4B642425" w14:textId="63BCB938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yetkazib beruvchilar, mijozlar, raqobatchilar, qonunlar va davlat organlari;</w:t>
      </w:r>
    </w:p>
    <w:p w14:paraId="062DD3A0" w14:textId="45372C1F" w:rsidR="00746D2C" w:rsidRPr="000D42A2" w:rsidRDefault="00746D2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5BCB8378" w14:textId="72962C49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mehnat resurslari;</w:t>
      </w:r>
    </w:p>
    <w:p w14:paraId="4E1E6778" w14:textId="73F5E020" w:rsidR="00746D2C" w:rsidRPr="000D42A2" w:rsidRDefault="00746D2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1B412F8A" w14:textId="26600EA4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yuqoridagilarning barchasi.</w:t>
      </w:r>
    </w:p>
    <w:p w14:paraId="325D2F55" w14:textId="3D2D55DA" w:rsidR="00746D2C" w:rsidRPr="000D42A2" w:rsidRDefault="00746D2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++++</w:t>
      </w:r>
    </w:p>
    <w:p w14:paraId="01B0B4AB" w14:textId="5060F328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Tashkilotning xususiyatlariga quyidagilar kiradi:</w:t>
      </w:r>
    </w:p>
    <w:p w14:paraId="6D6D2F53" w14:textId="0ACE1702" w:rsidR="00746D2C" w:rsidRPr="000D42A2" w:rsidRDefault="00746D2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1F55518A" w14:textId="406D6943" w:rsidR="00746D2C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</w:t>
      </w:r>
      <w:r w:rsidR="00746D2C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Maqsadlar, izolyatsiya, tashkilot ichidagi markaz, tashkilot madaniyati, ichki muhit, tashqi muhit.</w:t>
      </w:r>
    </w:p>
    <w:p w14:paraId="45D2F6A5" w14:textId="2E51DEA5" w:rsidR="00746D2C" w:rsidRPr="000D42A2" w:rsidRDefault="00746D2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730FA7EF" w14:textId="68920B93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tashkiliy boshqaruv tuzilmasini tizimlashtirish, tartibga solish, qurish.</w:t>
      </w:r>
    </w:p>
    <w:p w14:paraId="7C1F54F7" w14:textId="6057478E" w:rsidR="00746D2C" w:rsidRPr="000D42A2" w:rsidRDefault="00746D2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38624CDC" w14:textId="0AEE23CB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lastRenderedPageBreak/>
        <w:t>m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oslashuvchanlik, rejalashtirish, ilmiy xarakter, ixtisoslik, izchillik, maqsadga muvofiqlik.</w:t>
      </w:r>
    </w:p>
    <w:p w14:paraId="3AD16B94" w14:textId="6872BD16" w:rsidR="00746D2C" w:rsidRPr="000D42A2" w:rsidRDefault="00746D2C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2E2B5782" w14:textId="26F5B299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yuqoridagilarning barchasi.</w:t>
      </w:r>
    </w:p>
    <w:p w14:paraId="4FC8E9EC" w14:textId="020AEAC6" w:rsidR="005301A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69C2D873" w14:textId="7063A725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Boshqaruv tamoyillari quyidagilardan iborat:</w:t>
      </w:r>
    </w:p>
    <w:p w14:paraId="471143C0" w14:textId="114FF821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====</w:t>
      </w:r>
    </w:p>
    <w:p w14:paraId="6D9CFF37" w14:textId="6CDFD518" w:rsidR="00FE1B51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san’at elementlari bilan uyg‘unlashgan fan, universallik bilan uyg‘unlashgan funksional ixtisoslik, markazlashgan tartibga solish va o‘zini o‘zi boshqarishning </w:t>
      </w:r>
    </w:p>
    <w:p w14:paraId="72F6AC2F" w14:textId="3E7D7276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optimal uyg‘unligi, maqsadlilik, izchillik, uzluksizlik.</w:t>
      </w:r>
    </w:p>
    <w:p w14:paraId="34060E70" w14:textId="105597F4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7C38834D" w14:textId="1527D43E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Tashkil etish, rejalashtirish, motivatsiya, nazorat qilish, muvofiqlashtirish.</w:t>
      </w:r>
    </w:p>
    <w:p w14:paraId="7CC9A555" w14:textId="425B8277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1F122779" w14:textId="35BF0904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Boshqaruv, tashkilot, iqtisod, mutaxassislik.</w:t>
      </w:r>
    </w:p>
    <w:p w14:paraId="135971F2" w14:textId="2F2DCAA9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1681023C" w14:textId="0E22A059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Y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uqoridagilarning barchasi.</w:t>
      </w:r>
    </w:p>
    <w:p w14:paraId="6E3F70E4" w14:textId="2C8C5505" w:rsidR="0025669A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12DAC468" w14:textId="284782FB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Tashkilotning hayoti muayyan qonunlarga bo'ysunadi, ularga quyidagilar kiradi:</w:t>
      </w:r>
    </w:p>
    <w:p w14:paraId="792B421B" w14:textId="574CDAEE" w:rsidR="00FE1B51" w:rsidRPr="000D42A2" w:rsidRDefault="00FE1B51" w:rsidP="00FE1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5A789B84" w14:textId="33C3D8DD" w:rsidR="00FE1B51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#Q</w:t>
      </w:r>
      <w:r w:rsidR="00FE1B51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o‘shish, mutanosiblikni saqlash, o‘z-o‘zini saqlash, anglash, zaruriy xilma-xillik, ontogenez, sinergiya qonuniyatlari.</w:t>
      </w:r>
    </w:p>
    <w:p w14:paraId="76F8A4EB" w14:textId="77777777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6DAD7AB5" w14:textId="362650DB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boshqaruvning ixtisoslashuvi, integratsiyalashuvi, optimal kombinatsiyasi, markazlashtirish va markazsizlashtirish, demokratlashtirish, vaqtni tejash qonuniyatlari.</w:t>
      </w:r>
    </w:p>
    <w:p w14:paraId="6610A684" w14:textId="5E82B80F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21698F6A" w14:textId="159A9346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iqtisodiy.</w:t>
      </w:r>
    </w:p>
    <w:p w14:paraId="4BCF01A9" w14:textId="59891212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69AF96FE" w14:textId="151117E9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yuqoridagilarning barchasi.</w:t>
      </w:r>
    </w:p>
    <w:p w14:paraId="1040850A" w14:textId="647D862E" w:rsidR="0025669A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163C804A" w14:textId="542C9F50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Boshqaruvga situatsion yondashuv turli boshqaruv usullarining muvofiqligi va samaradorligi quyidagilar bilan belgilanadi degan taxminga asoslanadi:</w:t>
      </w:r>
    </w:p>
    <w:p w14:paraId="2F9B592D" w14:textId="5EE17207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4036652F" w14:textId="7B637823" w:rsidR="00FE1B51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</w:t>
      </w:r>
      <w:r w:rsidR="00FE1B51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tashkilot qanday vaziyatga tushib qolgani;</w:t>
      </w:r>
    </w:p>
    <w:p w14:paraId="0201DD08" w14:textId="067E663C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2A125E71" w14:textId="7FFD785F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J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amoada shakllangan munosabatlar tizimi;</w:t>
      </w:r>
    </w:p>
    <w:p w14:paraId="150C2EEF" w14:textId="252CB487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1771B5CF" w14:textId="26202733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oshqaruvchining boshqaruv texnikasi va usullarini egallashi.</w:t>
      </w:r>
    </w:p>
    <w:p w14:paraId="167F7991" w14:textId="290232CB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005885BE" w14:textId="3C902344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Q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aror qabul qilishda tavakkalchilik darajasi.</w:t>
      </w:r>
    </w:p>
    <w:p w14:paraId="5F0F7EB2" w14:textId="3D1CD5E8" w:rsidR="0025669A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707C671A" w14:textId="4FD8DB38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“Menejment” atamasi:</w:t>
      </w:r>
    </w:p>
    <w:p w14:paraId="0CCF2FD6" w14:textId="05F3B8CF" w:rsidR="00FE1B51" w:rsidRPr="000D42A2" w:rsidRDefault="00FE1B51" w:rsidP="00FE1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4006B699" w14:textId="498D3818" w:rsidR="00FE1B51" w:rsidRPr="000D42A2" w:rsidRDefault="00CF33F9" w:rsidP="00FE1B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lastRenderedPageBreak/>
        <w:t>#I</w:t>
      </w:r>
      <w:r w:rsidR="00FE1B51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nsonning ongli, maqsadli faoliyati, uning yordamida jamiyatning tashqi muhiti, jonli va jonsiz tabiat elementlarini, texnikani tartibga soladi va unga bo‘ysundiradi;</w:t>
      </w:r>
    </w:p>
    <w:p w14:paraId="55DC8D7C" w14:textId="792053C0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6F8C4302" w14:textId="5AC86BCD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boshqaruvchining harakatlari ketma-ketligi;</w:t>
      </w:r>
    </w:p>
    <w:p w14:paraId="59E61BE6" w14:textId="0AF33E05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0658050F" w14:textId="2717DF81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boshqaruv amaliyotining nazariy asosini tashkil etuvchi ilmiy bilimlar tizimi;</w:t>
      </w:r>
    </w:p>
    <w:p w14:paraId="72138B87" w14:textId="60EB3D2B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79C6C3C6" w14:textId="24873546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iqtisodiy rivojlanishning obyektiv qonuniyatlaridan foydalanish.</w:t>
      </w:r>
    </w:p>
    <w:p w14:paraId="59516D07" w14:textId="21230981" w:rsidR="0025669A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++++</w:t>
      </w:r>
    </w:p>
    <w:p w14:paraId="23D0872D" w14:textId="78768A7E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 xml:space="preserve"> Boshqaruv maqsadlari quyidagi mezonlarga ko‘ra tasniflanadi:</w:t>
      </w:r>
    </w:p>
    <w:p w14:paraId="79309C7E" w14:textId="0C249959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====</w:t>
      </w:r>
    </w:p>
    <w:p w14:paraId="01CEAD5C" w14:textId="49ADCCF5" w:rsidR="00FE1B51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</w:t>
      </w:r>
      <w:r w:rsidR="00FE1B51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mazmuni, boshqaruv darajalari, vaqti, masshtablari bo‘yicha.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</w:p>
    <w:p w14:paraId="08E137C2" w14:textId="64315111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11DE96D4" w14:textId="325266A7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qtisodiy, ijtimoiy, tarmoq.</w:t>
      </w:r>
    </w:p>
    <w:p w14:paraId="61F1DC34" w14:textId="50B5CE38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598ADD9A" w14:textId="09312241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oshqaruv darajalariga nisbatan.</w:t>
      </w:r>
    </w:p>
    <w:p w14:paraId="65B9BF61" w14:textId="74EAB5D2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3F643A15" w14:textId="25430528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Y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uqoridagilarning barchasi</w:t>
      </w:r>
    </w:p>
    <w:p w14:paraId="38F811C5" w14:textId="7B10EA41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590728E1" w14:textId="5AD6F9CF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Boshqaruvning maqsadi:</w:t>
      </w:r>
    </w:p>
    <w:p w14:paraId="2335FF61" w14:textId="31B1E335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043A5EFB" w14:textId="172989AE" w:rsidR="00FE1B51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</w:t>
      </w:r>
      <w:r w:rsidR="00FE1B51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Boshqarish ob'ektining o'ziga xos, yakuniy holati yoki kerakli natijasi.</w:t>
      </w:r>
    </w:p>
    <w:p w14:paraId="21AABDF6" w14:textId="6A45FC73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02B81E74" w14:textId="2F9389E4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butun boshqaruv jarayonining yakuniy nuqtasi.</w:t>
      </w:r>
    </w:p>
    <w:p w14:paraId="23E34964" w14:textId="38782FA0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60024145" w14:textId="70843CAF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ashkilotning maqsadiga erishish uchun boshqaruv ob'ekti faoliyatini optimallashtirish.</w:t>
      </w:r>
    </w:p>
    <w:p w14:paraId="58BFFDFF" w14:textId="5E3F39A3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518ECC1B" w14:textId="03E8F889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oshqaruv strategiyasi bilan bir xil.</w:t>
      </w:r>
    </w:p>
    <w:p w14:paraId="6E39120E" w14:textId="0131D10E" w:rsidR="005301A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1E7692A8" w14:textId="3C1E7BA6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Boshqaruv vazifalarini iqtisodiy-matematik usullar va modellar yordamida hal qiladi:</w:t>
      </w:r>
    </w:p>
    <w:p w14:paraId="7089892E" w14:textId="7F0AF2BE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787A738E" w14:textId="1B934131" w:rsidR="00FE1B51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</w:t>
      </w:r>
      <w:r w:rsidR="00FE1B51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boshqaruv fanlari maktabi;</w:t>
      </w:r>
    </w:p>
    <w:p w14:paraId="26005A1C" w14:textId="18B89D4F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45E4FC57" w14:textId="47ADBCB0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lmiy boshqaruv maktabi;</w:t>
      </w:r>
    </w:p>
    <w:p w14:paraId="7CB1701E" w14:textId="5E36A95C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FE1B51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7CF3F078" w14:textId="1C0EDE35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izimni boshqarish maktabi;</w:t>
      </w:r>
    </w:p>
    <w:p w14:paraId="57460EBA" w14:textId="74471CE3" w:rsidR="00FE1B51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</w:p>
    <w:p w14:paraId="355D2A86" w14:textId="261133EB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mpirik boshqaruv maktabi.</w:t>
      </w:r>
    </w:p>
    <w:p w14:paraId="52352521" w14:textId="2D95C614" w:rsidR="0025669A" w:rsidRPr="000D42A2" w:rsidRDefault="00FE1B51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5BDE43A5" w14:textId="72BA2FF5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Boshqaruvga tizimli yondashish tashkilot g‘oyasiga asoslanadi:</w:t>
      </w:r>
    </w:p>
    <w:p w14:paraId="1489A424" w14:textId="65968832" w:rsidR="00522750" w:rsidRPr="000D42A2" w:rsidRDefault="0052275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6BCEC1F6" w14:textId="757FCEC9" w:rsidR="0052275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#H</w:t>
      </w:r>
      <w:r w:rsidR="0052275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 biri faqat o'ziga xos bo'lgan bitta funktsiyani bajaradigan, tashkilotning uzoq muddatda mavjudligini ta'minlaydigan o'zaro bog'liq elementlar tizimi.</w:t>
      </w:r>
    </w:p>
    <w:p w14:paraId="60B51E96" w14:textId="50823B26" w:rsidR="00522750" w:rsidRPr="000D42A2" w:rsidRDefault="0052275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lastRenderedPageBreak/>
        <w:t>====</w:t>
      </w:r>
    </w:p>
    <w:p w14:paraId="78D5F6EA" w14:textId="0F1CD8C8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uning har bir elementining benuqson ishlashi tufayli uzoq muddatli mavjudlikka qaratilgan yopiq tizim;</w:t>
      </w:r>
    </w:p>
    <w:p w14:paraId="4994E5D3" w14:textId="353FDF02" w:rsidR="00522750" w:rsidRPr="000D42A2" w:rsidRDefault="0052275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436E7761" w14:textId="426FC759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o'zgaruvchan muhitda maqsadlarga erishishga qaratilgan o'zaro bog'liq elementlar yig'indisi bo'lgan ochiq tizim;</w:t>
      </w:r>
    </w:p>
    <w:p w14:paraId="43DFF5E0" w14:textId="32AA5614" w:rsidR="00522750" w:rsidRPr="000D42A2" w:rsidRDefault="0052275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4BB51AC7" w14:textId="2C869786" w:rsidR="0052275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v</w:t>
      </w:r>
      <w:r w:rsidR="0052275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azifalarni boshqarishda diqqat markazini odamlar o'rtasidagi munosabatlarga o'tkazish.</w:t>
      </w:r>
    </w:p>
    <w:p w14:paraId="4AE9D25B" w14:textId="5E64964F" w:rsidR="0025669A" w:rsidRPr="000D42A2" w:rsidRDefault="0052275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0737BDE9" w14:textId="5EEF5A87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«Ilmiy menejment maktabi»ning boshqaruv amaliyotiga qo‘shgan muhim hissasi:</w:t>
      </w:r>
    </w:p>
    <w:p w14:paraId="460E183A" w14:textId="2CACECFE" w:rsidR="00522750" w:rsidRPr="000D42A2" w:rsidRDefault="0052275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====</w:t>
      </w:r>
    </w:p>
    <w:p w14:paraId="007D46C0" w14:textId="553F68BD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mehnat unumdorligini oshirishda xodimlarni qiziqtirish uchun mehnatni rag'batlantirishdan tizimli foydalanish.</w:t>
      </w:r>
    </w:p>
    <w:p w14:paraId="76EFD09F" w14:textId="29841CAC" w:rsidR="00522750" w:rsidRPr="000D42A2" w:rsidRDefault="0052275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610FE294" w14:textId="1AF2FD65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Boshqaruvning universal tamoyillarini yaratish.</w:t>
      </w:r>
    </w:p>
    <w:p w14:paraId="3C0F6CB4" w14:textId="185317C9" w:rsidR="00522750" w:rsidRPr="000D42A2" w:rsidRDefault="0052275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397435C3" w14:textId="32E5FC5E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Vazifalarni boshqarishda diqqat markazini odamlar o'rtasidagi munosabatlarga o'tkazish.</w:t>
      </w:r>
    </w:p>
    <w:p w14:paraId="51CFB3F9" w14:textId="2F4FF36A" w:rsidR="00522750" w:rsidRPr="000D42A2" w:rsidRDefault="0052275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3A3F51A8" w14:textId="0293F1A8" w:rsidR="00903BF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M</w:t>
      </w:r>
      <w:r w:rsidR="00903BF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atematika, statistika va boshqalarni boshqarishda qo'llanilishi.</w:t>
      </w:r>
    </w:p>
    <w:p w14:paraId="2A2C6F60" w14:textId="77777777" w:rsidR="0025669A" w:rsidRPr="000D42A2" w:rsidRDefault="0025669A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</w:p>
    <w:p w14:paraId="12BAB3E1" w14:textId="42B0EC72" w:rsidR="00522750" w:rsidRPr="000D42A2" w:rsidRDefault="0052275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++++</w:t>
      </w:r>
    </w:p>
    <w:p w14:paraId="05B98B72" w14:textId="6C6E62C6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Tashkilot - bu quyidagi maqsadlarga erishish uchun faoliyati ongli ravishda yoki o'z-o'zidan muvofiqlashtirilgan odamlar guruhidir:</w:t>
      </w:r>
    </w:p>
    <w:p w14:paraId="1D844F79" w14:textId="511B1636" w:rsidR="00522750" w:rsidRPr="000D42A2" w:rsidRDefault="0052275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====</w:t>
      </w:r>
    </w:p>
    <w:p w14:paraId="61D02F5A" w14:textId="4C97FAA3" w:rsidR="00522750" w:rsidRPr="000D42A2" w:rsidRDefault="00CF33F9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#U</w:t>
      </w:r>
      <w:r w:rsidR="00522750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mumiy maqsad</w:t>
      </w:r>
      <w:r w:rsidR="00522750"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;</w:t>
      </w:r>
    </w:p>
    <w:p w14:paraId="1560F3B6" w14:textId="2B2DDBCE" w:rsidR="00522750" w:rsidRPr="000D42A2" w:rsidRDefault="0052275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3A275886" w14:textId="57453722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foyda;</w:t>
      </w:r>
    </w:p>
    <w:p w14:paraId="2E79955D" w14:textId="32A21D9C" w:rsidR="00522750" w:rsidRPr="000D42A2" w:rsidRDefault="0052275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36EB269E" w14:textId="39593601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raqobatdosh ustunliklar;</w:t>
      </w:r>
    </w:p>
    <w:p w14:paraId="10653190" w14:textId="28485598" w:rsidR="00522750" w:rsidRPr="000D42A2" w:rsidRDefault="0052275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76355010" w14:textId="7D77174A" w:rsidR="00903BF0" w:rsidRPr="000D42A2" w:rsidRDefault="00903BF0" w:rsidP="00903B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bozor pozitsiyalari.</w:t>
      </w:r>
    </w:p>
    <w:p w14:paraId="764D7FC1" w14:textId="03AA3337" w:rsidR="0025669A" w:rsidRPr="000D42A2" w:rsidRDefault="00522750" w:rsidP="00903BF0">
      <w:pPr>
        <w:pStyle w:val="2"/>
        <w:shd w:val="clear" w:color="auto" w:fill="FFFFFF"/>
        <w:spacing w:before="0" w:beforeAutospacing="0" w:after="0" w:afterAutospacing="0"/>
        <w:rPr>
          <w:rStyle w:val="ez-toc-section"/>
          <w:color w:val="404040"/>
          <w:sz w:val="28"/>
          <w:szCs w:val="28"/>
          <w:lang w:val="en-US"/>
        </w:rPr>
      </w:pPr>
      <w:r w:rsidRPr="000D42A2">
        <w:rPr>
          <w:rStyle w:val="ez-toc-section"/>
          <w:color w:val="404040"/>
          <w:sz w:val="28"/>
          <w:szCs w:val="28"/>
          <w:lang w:val="en-US"/>
        </w:rPr>
        <w:t>++++</w:t>
      </w:r>
    </w:p>
    <w:p w14:paraId="162AF864" w14:textId="11464F0A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1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"Administrator" kabi menejerning bunday arxetipi qanday xarakterli xususiyatlarga ega bo'lishi kerak?</w:t>
        </w:r>
      </w:ins>
    </w:p>
    <w:p w14:paraId="512F6DF7" w14:textId="3B38CB88" w:rsidR="00522750" w:rsidRPr="000D42A2" w:rsidRDefault="0052275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152DA0B" w14:textId="48F5CDC9" w:rsidR="00522750" w:rsidRPr="000D42A2" w:rsidRDefault="00CF33F9" w:rsidP="00903BF0">
      <w:pPr>
        <w:pStyle w:val="a3"/>
        <w:spacing w:before="0" w:beforeAutospacing="0" w:after="0" w:afterAutospacing="0"/>
        <w:rPr>
          <w:ins w:id="19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#j</w:t>
      </w:r>
      <w:ins w:id="20" w:author="Unknown">
        <w:r w:rsidR="00522750" w:rsidRPr="000D42A2">
          <w:rPr>
            <w:color w:val="404040"/>
            <w:sz w:val="28"/>
            <w:szCs w:val="28"/>
            <w:lang w:val="en-US"/>
          </w:rPr>
          <w:t>uda ob'ektiv bo'ling va faktlar va mantiqqa tayaning</w:t>
        </w:r>
      </w:ins>
    </w:p>
    <w:p w14:paraId="2754C54D" w14:textId="6A162DE5" w:rsidR="00522750" w:rsidRPr="000D42A2" w:rsidRDefault="0052275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</w:t>
      </w:r>
    </w:p>
    <w:p w14:paraId="0987CFC0" w14:textId="67D4DEFA" w:rsidR="00903BF0" w:rsidRPr="000D42A2" w:rsidRDefault="00CF33F9" w:rsidP="00903BF0">
      <w:pPr>
        <w:pStyle w:val="a3"/>
        <w:spacing w:before="0" w:beforeAutospacing="0" w:after="0" w:afterAutospacing="0"/>
        <w:rPr>
          <w:ins w:id="21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D</w:t>
      </w:r>
      <w:ins w:id="22" w:author="Unknown">
        <w:r w:rsidR="00903BF0" w:rsidRPr="000D42A2">
          <w:rPr>
            <w:color w:val="404040"/>
            <w:sz w:val="28"/>
            <w:szCs w:val="28"/>
            <w:lang w:val="en-US"/>
          </w:rPr>
          <w:t>o'stona bo'ling va odamlarni maksimal darajada fidoyilikka ilhomlantiring</w:t>
        </w:r>
      </w:ins>
    </w:p>
    <w:p w14:paraId="606E4B9E" w14:textId="6CC5BBE8" w:rsidR="00522750" w:rsidRPr="000D42A2" w:rsidRDefault="0052275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A39ADCD" w14:textId="24976E46" w:rsidR="00903BF0" w:rsidRPr="000D42A2" w:rsidRDefault="00903BF0" w:rsidP="00903BF0">
      <w:pPr>
        <w:pStyle w:val="a3"/>
        <w:spacing w:before="0" w:beforeAutospacing="0" w:after="0" w:afterAutospacing="0"/>
        <w:rPr>
          <w:ins w:id="23" w:author="Unknown"/>
          <w:color w:val="404040"/>
          <w:sz w:val="28"/>
          <w:szCs w:val="28"/>
          <w:lang w:val="en-US"/>
        </w:rPr>
      </w:pPr>
      <w:ins w:id="24" w:author="Unknown">
        <w:r w:rsidRPr="000D42A2">
          <w:rPr>
            <w:color w:val="404040"/>
            <w:sz w:val="28"/>
            <w:szCs w:val="28"/>
            <w:lang w:val="en-US"/>
          </w:rPr>
          <w:t>Analitik fikrga ega bo'ling</w:t>
        </w:r>
      </w:ins>
    </w:p>
    <w:p w14:paraId="23D922A3" w14:textId="3EE2A049" w:rsidR="00522750" w:rsidRPr="000D42A2" w:rsidRDefault="0052275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 xml:space="preserve">==== </w:t>
      </w:r>
    </w:p>
    <w:p w14:paraId="4E50481E" w14:textId="5EF91729" w:rsidR="00903BF0" w:rsidRPr="000D42A2" w:rsidRDefault="00CF33F9" w:rsidP="00903BF0">
      <w:pPr>
        <w:pStyle w:val="a3"/>
        <w:spacing w:before="0" w:beforeAutospacing="0" w:after="0" w:afterAutospacing="0"/>
        <w:rPr>
          <w:ins w:id="25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U</w:t>
      </w:r>
      <w:ins w:id="26" w:author="Unknown">
        <w:r w:rsidR="00903BF0" w:rsidRPr="000D42A2">
          <w:rPr>
            <w:color w:val="404040"/>
            <w:sz w:val="28"/>
            <w:szCs w:val="28"/>
            <w:lang w:val="en-US"/>
          </w:rPr>
          <w:t>slubiy ish, kelajakni bashorat qilish</w:t>
        </w:r>
      </w:ins>
    </w:p>
    <w:p w14:paraId="7D26EACB" w14:textId="481F6346" w:rsidR="0025669A" w:rsidRPr="000D42A2" w:rsidRDefault="0052275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lastRenderedPageBreak/>
        <w:t>++++</w:t>
      </w:r>
    </w:p>
    <w:p w14:paraId="590A7BBC" w14:textId="6E15375E" w:rsidR="00903BF0" w:rsidRPr="000D42A2" w:rsidRDefault="00903BF0" w:rsidP="00903BF0">
      <w:pPr>
        <w:pStyle w:val="a3"/>
        <w:spacing w:before="0" w:beforeAutospacing="0" w:after="0" w:afterAutospacing="0"/>
        <w:rPr>
          <w:ins w:id="27" w:author="Unknown"/>
          <w:color w:val="404040"/>
          <w:sz w:val="28"/>
          <w:szCs w:val="28"/>
          <w:lang w:val="en-US"/>
        </w:rPr>
      </w:pPr>
      <w:ins w:id="2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Viktor Vrumning motivatsiya modelining asosiy omillari nimalardan iborat?</w:t>
        </w:r>
      </w:ins>
    </w:p>
    <w:p w14:paraId="1AF70424" w14:textId="3D067B5D" w:rsidR="00522750" w:rsidRPr="000D42A2" w:rsidRDefault="0052275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3B20FC4E" w14:textId="18E467AC" w:rsidR="00522750" w:rsidRPr="000D42A2" w:rsidRDefault="00CF33F9" w:rsidP="00522750">
      <w:pPr>
        <w:pStyle w:val="a3"/>
        <w:spacing w:before="0" w:beforeAutospacing="0" w:after="0" w:afterAutospacing="0"/>
        <w:rPr>
          <w:ins w:id="29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30" w:author="Unknown">
        <w:r w:rsidR="00522750" w:rsidRPr="000D42A2">
          <w:rPr>
            <w:color w:val="404040"/>
            <w:sz w:val="28"/>
            <w:szCs w:val="28"/>
            <w:lang w:val="en-US"/>
          </w:rPr>
          <w:t>Natija ehtimolini kutish, ushbu natijadan mumkin bo'lgan mukofotni kutish va mukofotning qiymatini kutish</w:t>
        </w:r>
      </w:ins>
    </w:p>
    <w:p w14:paraId="54116A1F" w14:textId="061AC1F5" w:rsidR="00522750" w:rsidRPr="000D42A2" w:rsidRDefault="0052275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239BD3B" w14:textId="32FD1D7B" w:rsidR="00903BF0" w:rsidRPr="000D42A2" w:rsidRDefault="00CF33F9" w:rsidP="00903BF0">
      <w:pPr>
        <w:pStyle w:val="a3"/>
        <w:spacing w:before="0" w:beforeAutospacing="0" w:after="0" w:afterAutospacing="0"/>
        <w:rPr>
          <w:ins w:id="31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o</w:t>
      </w:r>
      <w:ins w:id="32" w:author="Unknown">
        <w:r w:rsidR="00903BF0" w:rsidRPr="000D42A2">
          <w:rPr>
            <w:color w:val="404040"/>
            <w:sz w:val="28"/>
            <w:szCs w:val="28"/>
            <w:lang w:val="en-US"/>
          </w:rPr>
          <w:t>'z-o'zini hurmat qilish, o'zini o'zi tasdiqlash va ijtimoiy guruhga mansublik zarurati</w:t>
        </w:r>
      </w:ins>
    </w:p>
    <w:p w14:paraId="4BAEF817" w14:textId="53A2F019" w:rsidR="00522750" w:rsidRPr="000D42A2" w:rsidRDefault="0052275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C1D436B" w14:textId="20B25D20" w:rsidR="00903BF0" w:rsidRPr="000D42A2" w:rsidRDefault="00CF33F9" w:rsidP="00903BF0">
      <w:pPr>
        <w:pStyle w:val="a3"/>
        <w:spacing w:before="0" w:beforeAutospacing="0" w:after="0" w:afterAutospacing="0"/>
        <w:rPr>
          <w:ins w:id="33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i</w:t>
      </w:r>
      <w:ins w:id="34" w:author="Unknown">
        <w:r w:rsidR="00903BF0" w:rsidRPr="000D42A2">
          <w:rPr>
            <w:color w:val="404040"/>
            <w:sz w:val="28"/>
            <w:szCs w:val="28"/>
            <w:lang w:val="en-US"/>
          </w:rPr>
          <w:t>shning murakkabligi va intensivligi va ish haqi darajasi</w:t>
        </w:r>
      </w:ins>
    </w:p>
    <w:p w14:paraId="61152BB4" w14:textId="0DA23F62" w:rsidR="00522750" w:rsidRPr="000D42A2" w:rsidRDefault="0052275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4ADC0A2F" w14:textId="76B9A328" w:rsidR="00903BF0" w:rsidRPr="000D42A2" w:rsidRDefault="00903BF0" w:rsidP="00903BF0">
      <w:pPr>
        <w:pStyle w:val="a3"/>
        <w:spacing w:before="0" w:beforeAutospacing="0" w:after="0" w:afterAutospacing="0"/>
        <w:rPr>
          <w:ins w:id="35" w:author="Unknown"/>
          <w:color w:val="404040"/>
          <w:sz w:val="28"/>
          <w:szCs w:val="28"/>
          <w:lang w:val="en-US"/>
        </w:rPr>
      </w:pPr>
      <w:ins w:id="36" w:author="Unknown">
        <w:r w:rsidRPr="000D42A2">
          <w:rPr>
            <w:color w:val="404040"/>
            <w:sz w:val="28"/>
            <w:szCs w:val="28"/>
            <w:lang w:val="en-US"/>
          </w:rPr>
          <w:t>gigiena omillari, ishning tabiati va mohiyatiga bog'liq omillar</w:t>
        </w:r>
      </w:ins>
    </w:p>
    <w:p w14:paraId="767F996B" w14:textId="67583AA4" w:rsidR="0025669A" w:rsidRPr="000D42A2" w:rsidRDefault="0052275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331D929E" w14:textId="1A896C7E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37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Menejerlar va bo'ysunuvchilar o'rtasidagi munosabatlarda Yaponiyaning "Sony" kompaniyasiga nima xosligini ko'rsating?</w:t>
        </w:r>
      </w:ins>
    </w:p>
    <w:p w14:paraId="79276BBD" w14:textId="3DA7B534" w:rsidR="00522750" w:rsidRPr="000D42A2" w:rsidRDefault="0052275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513E2A2" w14:textId="2D7C8AFD" w:rsidR="00522750" w:rsidRPr="000D42A2" w:rsidRDefault="00CF33F9" w:rsidP="00903BF0">
      <w:pPr>
        <w:pStyle w:val="a3"/>
        <w:spacing w:before="0" w:beforeAutospacing="0" w:after="0" w:afterAutospacing="0"/>
        <w:rPr>
          <w:ins w:id="38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#o</w:t>
      </w:r>
      <w:ins w:id="39" w:author="Unknown">
        <w:r w:rsidR="00522750" w:rsidRPr="000D42A2">
          <w:rPr>
            <w:color w:val="404040"/>
            <w:sz w:val="28"/>
            <w:szCs w:val="28"/>
            <w:lang w:val="en-US"/>
          </w:rPr>
          <w:t>damlarga nisbatan farqlanishning yo'qligi</w:t>
        </w:r>
      </w:ins>
    </w:p>
    <w:p w14:paraId="3E67944F" w14:textId="1BB1E0E6" w:rsidR="00522750" w:rsidRPr="000D42A2" w:rsidRDefault="0052275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82485CE" w14:textId="6927FED1" w:rsidR="00903BF0" w:rsidRPr="000D42A2" w:rsidRDefault="00903BF0" w:rsidP="00903BF0">
      <w:pPr>
        <w:pStyle w:val="a3"/>
        <w:spacing w:before="0" w:beforeAutospacing="0" w:after="0" w:afterAutospacing="0"/>
        <w:rPr>
          <w:ins w:id="40" w:author="Unknown"/>
          <w:color w:val="404040"/>
          <w:sz w:val="28"/>
          <w:szCs w:val="28"/>
          <w:lang w:val="en-US"/>
        </w:rPr>
      </w:pPr>
      <w:ins w:id="41" w:author="Unknown">
        <w:r w:rsidRPr="000D42A2">
          <w:rPr>
            <w:color w:val="404040"/>
            <w:sz w:val="28"/>
            <w:szCs w:val="28"/>
            <w:lang w:val="en-US"/>
          </w:rPr>
          <w:t>Iloji bo'lsa, inson butun umri davomida bitta ish joyida qolishi, u erda ma'lum tajribaga ega bo'lishi maqsadga muvofiqdir, bu esa ish samaradorligini oshiradi.</w:t>
        </w:r>
      </w:ins>
    </w:p>
    <w:p w14:paraId="2DD4D57C" w14:textId="6333CC7E" w:rsidR="00522750" w:rsidRPr="000D42A2" w:rsidRDefault="0052275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3C2E1B49" w14:textId="47CEBB73" w:rsidR="00903BF0" w:rsidRPr="000D42A2" w:rsidRDefault="00903BF0" w:rsidP="00903BF0">
      <w:pPr>
        <w:pStyle w:val="a3"/>
        <w:spacing w:before="0" w:beforeAutospacing="0" w:after="0" w:afterAutospacing="0"/>
        <w:rPr>
          <w:ins w:id="42" w:author="Unknown"/>
          <w:color w:val="404040"/>
          <w:sz w:val="28"/>
          <w:szCs w:val="28"/>
          <w:lang w:val="en-US"/>
        </w:rPr>
      </w:pPr>
      <w:ins w:id="43" w:author="Unknown">
        <w:r w:rsidRPr="000D42A2">
          <w:rPr>
            <w:color w:val="404040"/>
            <w:sz w:val="28"/>
            <w:szCs w:val="28"/>
            <w:lang w:val="en-US"/>
          </w:rPr>
          <w:t>Korxonada muvaffaqiyatli ishlash uchun xodim qaysi ta'lim muassasasini va qanday baholar bilan tugatganligi muhimdir</w:t>
        </w:r>
      </w:ins>
    </w:p>
    <w:p w14:paraId="75EC6BFE" w14:textId="28928BF9" w:rsidR="00522750" w:rsidRPr="000D42A2" w:rsidRDefault="0052275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FD98521" w14:textId="203A5656" w:rsidR="00903BF0" w:rsidRPr="000D42A2" w:rsidRDefault="00CF33F9" w:rsidP="00903BF0">
      <w:pPr>
        <w:pStyle w:val="a3"/>
        <w:spacing w:before="0" w:beforeAutospacing="0" w:after="0" w:afterAutospacing="0"/>
        <w:rPr>
          <w:ins w:id="44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K</w:t>
      </w:r>
      <w:ins w:id="45" w:author="Unknown">
        <w:r w:rsidR="00903BF0" w:rsidRPr="000D42A2">
          <w:rPr>
            <w:color w:val="404040"/>
            <w:sz w:val="28"/>
            <w:szCs w:val="28"/>
            <w:lang w:val="en-US"/>
          </w:rPr>
          <w:t>atta kompaniyada munozara erkinligining barcha ijobiy fazilatlari bilan, u ish rejimini buzadi</w:t>
        </w:r>
      </w:ins>
    </w:p>
    <w:p w14:paraId="7B3FD86C" w14:textId="57B72B86" w:rsidR="00522750" w:rsidRPr="000D42A2" w:rsidRDefault="0052275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174733A2" w14:textId="33D13089" w:rsidR="00903BF0" w:rsidRPr="000D42A2" w:rsidRDefault="00903BF0" w:rsidP="00903BF0">
      <w:pPr>
        <w:pStyle w:val="a3"/>
        <w:spacing w:before="0" w:beforeAutospacing="0" w:after="0" w:afterAutospacing="0"/>
        <w:rPr>
          <w:ins w:id="46" w:author="Unknown"/>
          <w:b/>
          <w:bCs/>
          <w:color w:val="404040"/>
          <w:sz w:val="28"/>
          <w:szCs w:val="28"/>
          <w:lang w:val="en-US"/>
        </w:rPr>
      </w:pPr>
      <w:ins w:id="47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Muammo haqida ma'lumot to'planishiga qanday munosabatda bo'lish kerak?</w:t>
        </w:r>
      </w:ins>
    </w:p>
    <w:p w14:paraId="6465682F" w14:textId="7FFDCD7F" w:rsidR="00522750" w:rsidRPr="000D42A2" w:rsidRDefault="0052275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29AEBB1" w14:textId="46217887" w:rsidR="00522750" w:rsidRPr="000D42A2" w:rsidRDefault="00CF33F9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#j</w:t>
      </w:r>
      <w:ins w:id="48" w:author="Unknown">
        <w:r w:rsidR="00522750" w:rsidRPr="000D42A2">
          <w:rPr>
            <w:color w:val="404040"/>
            <w:sz w:val="28"/>
            <w:szCs w:val="28"/>
            <w:lang w:val="en-US"/>
          </w:rPr>
          <w:t>uda ko'p ma'lumot juda kam ma'lumot kabi yomon.</w:t>
        </w:r>
      </w:ins>
    </w:p>
    <w:p w14:paraId="485DEE80" w14:textId="55DC515D" w:rsidR="00522750" w:rsidRPr="000D42A2" w:rsidRDefault="0052275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19483A7" w14:textId="0ECC22C1" w:rsidR="00903BF0" w:rsidRPr="000D42A2" w:rsidRDefault="00903BF0" w:rsidP="00903BF0">
      <w:pPr>
        <w:pStyle w:val="a3"/>
        <w:spacing w:before="0" w:beforeAutospacing="0" w:after="0" w:afterAutospacing="0"/>
        <w:rPr>
          <w:ins w:id="49" w:author="Unknown"/>
          <w:color w:val="404040"/>
          <w:sz w:val="28"/>
          <w:szCs w:val="28"/>
          <w:lang w:val="en-US"/>
        </w:rPr>
      </w:pPr>
      <w:ins w:id="50" w:author="Unknown">
        <w:r w:rsidRPr="000D42A2">
          <w:rPr>
            <w:color w:val="404040"/>
            <w:sz w:val="28"/>
            <w:szCs w:val="28"/>
            <w:lang w:val="en-US"/>
          </w:rPr>
          <w:t>Qanchalik ko'p ma'lumot bo'lsa, shuncha yaxshi</w:t>
        </w:r>
      </w:ins>
    </w:p>
    <w:p w14:paraId="6CE0F4DE" w14:textId="7620A275" w:rsidR="00522750" w:rsidRPr="000D42A2" w:rsidRDefault="0052275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31BEE70" w14:textId="21058C38" w:rsidR="00903BF0" w:rsidRPr="000D42A2" w:rsidRDefault="00903BF0" w:rsidP="00903BF0">
      <w:pPr>
        <w:pStyle w:val="a3"/>
        <w:spacing w:before="0" w:beforeAutospacing="0" w:after="0" w:afterAutospacing="0"/>
        <w:rPr>
          <w:ins w:id="51" w:author="Unknown"/>
          <w:color w:val="404040"/>
          <w:sz w:val="28"/>
          <w:szCs w:val="28"/>
          <w:lang w:val="en-US"/>
        </w:rPr>
      </w:pPr>
      <w:ins w:id="52" w:author="Unknown">
        <w:r w:rsidRPr="000D42A2">
          <w:rPr>
            <w:color w:val="404040"/>
            <w:sz w:val="28"/>
            <w:szCs w:val="28"/>
            <w:lang w:val="en-US"/>
          </w:rPr>
          <w:t>Muammo haqida maksimal ma'lumot olish menejerning javobgarligi</w:t>
        </w:r>
      </w:ins>
    </w:p>
    <w:p w14:paraId="0FAA6718" w14:textId="2E5E6EF8" w:rsidR="00522750" w:rsidRPr="000D42A2" w:rsidRDefault="00A53ED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1971886" w14:textId="0B14AD3F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ins w:id="53" w:author="Unknown">
        <w:r w:rsidRPr="000D42A2">
          <w:rPr>
            <w:color w:val="404040"/>
            <w:sz w:val="28"/>
            <w:szCs w:val="28"/>
            <w:lang w:val="en-US"/>
          </w:rPr>
          <w:t>Juda ko'p ma'lumot muvaffaqiyat kalitidir</w:t>
        </w:r>
      </w:ins>
    </w:p>
    <w:p w14:paraId="33470EE6" w14:textId="3401F0CF" w:rsidR="00A53ED9" w:rsidRPr="000D42A2" w:rsidRDefault="00A53ED9" w:rsidP="00903BF0">
      <w:pPr>
        <w:pStyle w:val="a3"/>
        <w:spacing w:before="0" w:beforeAutospacing="0" w:after="0" w:afterAutospacing="0"/>
        <w:rPr>
          <w:ins w:id="54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02AA6806" w14:textId="77777777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Salbiy tanqidning asosiy kamchiligi nimada?</w:t>
      </w:r>
    </w:p>
    <w:p w14:paraId="4ECE1B53" w14:textId="5FA6B3EA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E655BF6" w14:textId="75D4CAA7" w:rsidR="00A53ED9" w:rsidRPr="000D42A2" w:rsidRDefault="00CF33F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#m</w:t>
      </w:r>
      <w:r w:rsidR="00A53ED9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ojaroning kelib chiqishi</w:t>
      </w:r>
    </w:p>
    <w:p w14:paraId="3426E1B3" w14:textId="23651D5D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185C588" w14:textId="542F42EA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Yo'nalishning o'ziga xos xususiyatlari</w:t>
      </w:r>
    </w:p>
    <w:p w14:paraId="7CE80AD1" w14:textId="73EC153F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3F7E918" w14:textId="792433E7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Xodimning himoya reaktsiyasi</w:t>
      </w:r>
    </w:p>
    <w:p w14:paraId="423C89B5" w14:textId="5125527C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71A73F8" w14:textId="1FDA44BA" w:rsidR="0025669A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Kam tarkib</w:t>
      </w:r>
    </w:p>
    <w:p w14:paraId="2C8027E9" w14:textId="7204172C" w:rsidR="0025669A" w:rsidRPr="000D42A2" w:rsidRDefault="00A53ED9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21F48A57" w14:textId="77777777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Mojarolarni hal qilishning eng yaxshi strategiyasi nima?</w:t>
      </w:r>
    </w:p>
    <w:p w14:paraId="25247541" w14:textId="44C812EF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D6BF82F" w14:textId="49C5F982" w:rsidR="00A53ED9" w:rsidRPr="000D42A2" w:rsidRDefault="00CF33F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#k</w:t>
      </w:r>
      <w:r w:rsidR="00A53ED9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elishuvga erishish</w:t>
      </w:r>
    </w:p>
    <w:p w14:paraId="7CFE1240" w14:textId="48B39870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21CEEF9" w14:textId="58D4F669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Aybdorlarni aniqlash va jazolash</w:t>
      </w:r>
    </w:p>
    <w:p w14:paraId="6F565CC6" w14:textId="34F05395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B08C6BC" w14:textId="2CEBDBA7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Huquqlarni tiklash va musodara qilish</w:t>
      </w:r>
    </w:p>
    <w:p w14:paraId="1A23E554" w14:textId="2C6B7E0E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ABCF2EF" w14:textId="02C351C0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Barcha talablarni to'liq bajarish</w:t>
      </w:r>
    </w:p>
    <w:p w14:paraId="2C258A11" w14:textId="107C9DAF" w:rsidR="0025669A" w:rsidRPr="000D42A2" w:rsidRDefault="00A53ED9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1C0FC758" w14:textId="77777777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Murakkab kasb egasining ish joyiga ijtimoiy va kasbiy moslashuvi taxminan qancha vaqtni oladi?</w:t>
      </w:r>
    </w:p>
    <w:p w14:paraId="33B29064" w14:textId="317D2388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45F34E4" w14:textId="4B01BB3B" w:rsidR="00A53ED9" w:rsidRPr="000D42A2" w:rsidRDefault="00CF33F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="00A53ED9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 oy</w:t>
      </w:r>
    </w:p>
    <w:p w14:paraId="3D646AB1" w14:textId="72099820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37CD1F6" w14:textId="59A3DADE" w:rsidR="00A53ED9" w:rsidRPr="000D42A2" w:rsidRDefault="00CF33F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 w:rsidR="00A53ED9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oy</w:t>
      </w:r>
    </w:p>
    <w:p w14:paraId="4D2A1F3A" w14:textId="599C3006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68FC0FB" w14:textId="1A691A7E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 oy</w:t>
      </w:r>
    </w:p>
    <w:p w14:paraId="7901EEEB" w14:textId="75F1460D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3EB2557" w14:textId="57EB4D51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 oy</w:t>
      </w:r>
    </w:p>
    <w:p w14:paraId="43188BC8" w14:textId="428CAA7B" w:rsidR="0025669A" w:rsidRPr="000D42A2" w:rsidRDefault="00A53ED9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65F201B0" w14:textId="77777777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Qaysi temperament liderga umuman mos kelmaydi?</w:t>
      </w:r>
    </w:p>
    <w:p w14:paraId="48871A7B" w14:textId="1418ECF0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037A1CB" w14:textId="47DEC358" w:rsidR="00A53ED9" w:rsidRPr="000D42A2" w:rsidRDefault="00CF33F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#m</w:t>
      </w:r>
      <w:r w:rsidR="00A53ED9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elanxolik</w:t>
      </w:r>
    </w:p>
    <w:p w14:paraId="26655434" w14:textId="2A3018B1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146AEF4" w14:textId="78BA83F5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Flegmatik odam</w:t>
      </w:r>
    </w:p>
    <w:p w14:paraId="57AE0AAF" w14:textId="7BCC4A8A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FB2A80C" w14:textId="3017AAEB" w:rsidR="00A53ED9" w:rsidRPr="000D42A2" w:rsidRDefault="00CF33F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A53ED9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anguine</w:t>
      </w:r>
    </w:p>
    <w:p w14:paraId="301B5D0B" w14:textId="7D6CF78A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3E5B34C" w14:textId="67548265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Xolerik</w:t>
      </w:r>
    </w:p>
    <w:p w14:paraId="2C6B3B5D" w14:textId="163FD46D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++++</w:t>
      </w:r>
    </w:p>
    <w:p w14:paraId="0752AA55" w14:textId="3B3CF40C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Tadbirkorning asosiy maqsadi:</w:t>
      </w:r>
    </w:p>
    <w:p w14:paraId="0995EC6E" w14:textId="13CDCBDA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95D397A" w14:textId="1704C55A" w:rsidR="00A53ED9" w:rsidRPr="000D42A2" w:rsidRDefault="00CF33F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="00A53ED9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Daromadingizni maksimal darajada oshiring.</w:t>
      </w:r>
    </w:p>
    <w:p w14:paraId="26990634" w14:textId="703F8BE3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872B271" w14:textId="6AF4BA7F" w:rsidR="00A53ED9" w:rsidRPr="000D42A2" w:rsidRDefault="00CF33F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="00A53ED9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jtimoiy sohani rivojlantirish.</w:t>
      </w:r>
    </w:p>
    <w:p w14:paraId="323158AA" w14:textId="268AAC94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33490F0" w14:textId="50E66805" w:rsidR="00A53ED9" w:rsidRPr="000D42A2" w:rsidRDefault="00A53ED9" w:rsidP="00A53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infratuzilmani rivojlantirish.</w:t>
      </w:r>
    </w:p>
    <w:p w14:paraId="1C8BFF1F" w14:textId="06451802" w:rsidR="00A53ED9" w:rsidRPr="000D42A2" w:rsidRDefault="00A53ED9" w:rsidP="00A53E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2A912A4" w14:textId="310B60C4" w:rsidR="00A53ED9" w:rsidRPr="000D42A2" w:rsidRDefault="00A53ED9" w:rsidP="00A53E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aholi daromadlarining oshishi.</w:t>
      </w:r>
    </w:p>
    <w:p w14:paraId="0A5B05C5" w14:textId="097E4839" w:rsidR="00A53ED9" w:rsidRPr="000D42A2" w:rsidRDefault="00A53ED9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1FB7456F" w14:textId="1DCC6595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55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Yuqori ishlab chiqarish texnologiyasiga ega tashkilotning «Ijtimoiy texnik tizimi» nima?</w:t>
        </w:r>
      </w:ins>
    </w:p>
    <w:p w14:paraId="2C7A6BF7" w14:textId="5419B438" w:rsidR="00A53ED9" w:rsidRPr="000D42A2" w:rsidRDefault="00A53ED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lastRenderedPageBreak/>
        <w:t>====</w:t>
      </w:r>
    </w:p>
    <w:p w14:paraId="338C364B" w14:textId="49A39625" w:rsidR="00A53ED9" w:rsidRPr="000D42A2" w:rsidRDefault="00CF33F9" w:rsidP="00903BF0">
      <w:pPr>
        <w:pStyle w:val="a3"/>
        <w:spacing w:before="0" w:beforeAutospacing="0" w:after="0" w:afterAutospacing="0"/>
        <w:rPr>
          <w:ins w:id="56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57" w:author="Unknown">
        <w:r w:rsidR="00A53ED9" w:rsidRPr="000D42A2">
          <w:rPr>
            <w:color w:val="404040"/>
            <w:sz w:val="28"/>
            <w:szCs w:val="28"/>
            <w:lang w:val="en-US"/>
          </w:rPr>
          <w:t>kadrlar va texnologiya integratsiyasi, yakuniy natija uchun mas'uliyatni topshirish</w:t>
        </w:r>
      </w:ins>
    </w:p>
    <w:p w14:paraId="714F4032" w14:textId="4949111E" w:rsidR="00A53ED9" w:rsidRPr="000D42A2" w:rsidRDefault="00A53ED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4EF7BA1" w14:textId="2AC5620C" w:rsidR="00903BF0" w:rsidRPr="000D42A2" w:rsidRDefault="00903BF0" w:rsidP="00903BF0">
      <w:pPr>
        <w:pStyle w:val="a3"/>
        <w:spacing w:before="0" w:beforeAutospacing="0" w:after="0" w:afterAutospacing="0"/>
        <w:rPr>
          <w:ins w:id="58" w:author="Unknown"/>
          <w:color w:val="404040"/>
          <w:sz w:val="28"/>
          <w:szCs w:val="28"/>
          <w:lang w:val="en-US"/>
        </w:rPr>
      </w:pPr>
      <w:ins w:id="59" w:author="Unknown">
        <w:r w:rsidRPr="000D42A2">
          <w:rPr>
            <w:color w:val="404040"/>
            <w:sz w:val="28"/>
            <w:szCs w:val="28"/>
            <w:lang w:val="en-US"/>
          </w:rPr>
          <w:t>Ishlab chiqarishni umumiy kompyuterlashtirish</w:t>
        </w:r>
      </w:ins>
    </w:p>
    <w:p w14:paraId="1C259AAC" w14:textId="714CCF9B" w:rsidR="00A53ED9" w:rsidRPr="000D42A2" w:rsidRDefault="00A53ED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266B432" w14:textId="5A9B8AB8" w:rsidR="00903BF0" w:rsidRPr="000D42A2" w:rsidRDefault="00903BF0" w:rsidP="00903BF0">
      <w:pPr>
        <w:pStyle w:val="a3"/>
        <w:spacing w:before="0" w:beforeAutospacing="0" w:after="0" w:afterAutospacing="0"/>
        <w:rPr>
          <w:ins w:id="60" w:author="Unknown"/>
          <w:color w:val="404040"/>
          <w:sz w:val="28"/>
          <w:szCs w:val="28"/>
          <w:lang w:val="en-US"/>
        </w:rPr>
      </w:pPr>
      <w:ins w:id="61" w:author="Unknown">
        <w:r w:rsidRPr="000D42A2">
          <w:rPr>
            <w:color w:val="404040"/>
            <w:sz w:val="28"/>
            <w:szCs w:val="28"/>
            <w:lang w:val="en-US"/>
          </w:rPr>
          <w:t>Ijtimoiy sohani rivojlantirish</w:t>
        </w:r>
      </w:ins>
    </w:p>
    <w:p w14:paraId="5F42E1D0" w14:textId="5E14AF72" w:rsidR="00A53ED9" w:rsidRPr="000D42A2" w:rsidRDefault="00A53ED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91B9A70" w14:textId="3304EE9E" w:rsidR="00903BF0" w:rsidRPr="000D42A2" w:rsidRDefault="00903BF0" w:rsidP="00903BF0">
      <w:pPr>
        <w:pStyle w:val="a3"/>
        <w:spacing w:before="0" w:beforeAutospacing="0" w:after="0" w:afterAutospacing="0"/>
        <w:rPr>
          <w:ins w:id="62" w:author="Unknown"/>
          <w:color w:val="404040"/>
          <w:sz w:val="28"/>
          <w:szCs w:val="28"/>
          <w:lang w:val="en-US"/>
        </w:rPr>
      </w:pPr>
      <w:ins w:id="63" w:author="Unknown">
        <w:r w:rsidRPr="000D42A2">
          <w:rPr>
            <w:color w:val="404040"/>
            <w:sz w:val="28"/>
            <w:szCs w:val="28"/>
            <w:lang w:val="en-US"/>
          </w:rPr>
          <w:t>Xodimlarning kasbiy o'sishi</w:t>
        </w:r>
      </w:ins>
    </w:p>
    <w:p w14:paraId="6A207583" w14:textId="77777777" w:rsidR="00A53ED9" w:rsidRPr="000D42A2" w:rsidRDefault="00A53ED9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5D51CD13" w14:textId="6A6A5417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64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 Tashkilot faoliyatini rejalashtirishdan maqsad</w:t>
        </w:r>
      </w:ins>
    </w:p>
    <w:p w14:paraId="00EE8BA0" w14:textId="249059C1" w:rsidR="00F37EFC" w:rsidRPr="000D42A2" w:rsidRDefault="00F37EF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C28DCF0" w14:textId="163D15D7" w:rsidR="00F37EFC" w:rsidRPr="000D42A2" w:rsidRDefault="00CF33F9" w:rsidP="00903BF0">
      <w:pPr>
        <w:pStyle w:val="a3"/>
        <w:spacing w:before="0" w:beforeAutospacing="0" w:after="0" w:afterAutospacing="0"/>
        <w:rPr>
          <w:ins w:id="65" w:author="Unknown"/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#m</w:t>
      </w:r>
      <w:ins w:id="66" w:author="Unknown">
        <w:r w:rsidR="00F37EFC" w:rsidRPr="000D42A2">
          <w:rPr>
            <w:color w:val="404040"/>
            <w:sz w:val="28"/>
            <w:szCs w:val="28"/>
            <w:lang w:val="en-US"/>
          </w:rPr>
          <w:t>aqsadlar, kuchlar va vositalarning ta'rifi</w:t>
        </w:r>
      </w:ins>
    </w:p>
    <w:p w14:paraId="59BDFEC9" w14:textId="5F4CED79" w:rsidR="00F37EFC" w:rsidRPr="000D42A2" w:rsidRDefault="00F37EF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63549B7" w14:textId="50D014E2" w:rsidR="00903BF0" w:rsidRPr="000D42A2" w:rsidRDefault="00903BF0" w:rsidP="00903BF0">
      <w:pPr>
        <w:pStyle w:val="a3"/>
        <w:spacing w:before="0" w:beforeAutospacing="0" w:after="0" w:afterAutospacing="0"/>
        <w:rPr>
          <w:ins w:id="67" w:author="Unknown"/>
          <w:color w:val="404040"/>
          <w:sz w:val="28"/>
          <w:szCs w:val="28"/>
          <w:lang w:val="en-US"/>
        </w:rPr>
      </w:pPr>
      <w:ins w:id="68" w:author="Unknown">
        <w:r w:rsidRPr="000D42A2">
          <w:rPr>
            <w:color w:val="404040"/>
            <w:sz w:val="28"/>
            <w:szCs w:val="28"/>
            <w:lang w:val="en-US"/>
          </w:rPr>
          <w:t>Xarajatlarni asoslash</w:t>
        </w:r>
      </w:ins>
    </w:p>
    <w:p w14:paraId="0160D886" w14:textId="7B8D88E8" w:rsidR="00F37EFC" w:rsidRPr="000D42A2" w:rsidRDefault="00F37EF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559B5F7" w14:textId="253F1DA4" w:rsidR="00903BF0" w:rsidRPr="000D42A2" w:rsidRDefault="00903BF0" w:rsidP="00903BF0">
      <w:pPr>
        <w:pStyle w:val="a3"/>
        <w:spacing w:before="0" w:beforeAutospacing="0" w:after="0" w:afterAutospacing="0"/>
        <w:rPr>
          <w:ins w:id="69" w:author="Unknown"/>
          <w:color w:val="404040"/>
          <w:sz w:val="28"/>
          <w:szCs w:val="28"/>
          <w:lang w:val="en-US"/>
        </w:rPr>
      </w:pPr>
      <w:ins w:id="70" w:author="Unknown">
        <w:r w:rsidRPr="000D42A2">
          <w:rPr>
            <w:color w:val="404040"/>
            <w:sz w:val="28"/>
            <w:szCs w:val="28"/>
            <w:lang w:val="en-US"/>
          </w:rPr>
          <w:t>Vaqtni asoslash</w:t>
        </w:r>
      </w:ins>
    </w:p>
    <w:p w14:paraId="06A9CA5F" w14:textId="5C2B6200" w:rsidR="00F37EFC" w:rsidRPr="000D42A2" w:rsidRDefault="00F37EF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C3AD76B" w14:textId="5D8DF028" w:rsidR="00903BF0" w:rsidRPr="000D42A2" w:rsidRDefault="00CF33F9" w:rsidP="00903BF0">
      <w:pPr>
        <w:pStyle w:val="a3"/>
        <w:spacing w:before="0" w:beforeAutospacing="0" w:after="0" w:afterAutospacing="0"/>
        <w:rPr>
          <w:ins w:id="71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X</w:t>
      </w:r>
      <w:ins w:id="72" w:author="Unknown">
        <w:r w:rsidR="00903BF0" w:rsidRPr="000D42A2">
          <w:rPr>
            <w:color w:val="404040"/>
            <w:sz w:val="28"/>
            <w:szCs w:val="28"/>
            <w:lang w:val="en-US"/>
          </w:rPr>
          <w:t>odimlar sonini asoslash</w:t>
        </w:r>
      </w:ins>
    </w:p>
    <w:p w14:paraId="3866FA6A" w14:textId="0745D679" w:rsidR="0025669A" w:rsidRPr="000D42A2" w:rsidRDefault="00F37EF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61A1867A" w14:textId="410A5F27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73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Ochiq tizimdan yopiq tizimdan asosiy farqi shundaki</w:t>
        </w:r>
      </w:ins>
    </w:p>
    <w:p w14:paraId="16D20BD6" w14:textId="190E29CD" w:rsidR="00F37EFC" w:rsidRPr="000D42A2" w:rsidRDefault="00F37EFC" w:rsidP="00F37EFC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01B6FF4" w14:textId="29430500" w:rsidR="00F37EFC" w:rsidRPr="000D42A2" w:rsidRDefault="00CF33F9" w:rsidP="00F37EFC">
      <w:pPr>
        <w:pStyle w:val="a3"/>
        <w:spacing w:before="0" w:beforeAutospacing="0" w:after="0" w:afterAutospacing="0"/>
        <w:rPr>
          <w:ins w:id="74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75" w:author="Unknown">
        <w:r w:rsidR="00F37EFC" w:rsidRPr="000D42A2">
          <w:rPr>
            <w:color w:val="404040"/>
            <w:sz w:val="28"/>
            <w:szCs w:val="28"/>
            <w:lang w:val="en-US"/>
          </w:rPr>
          <w:t>tashqi muhit bilan o'zaro ta'sirning mavjudligi</w:t>
        </w:r>
      </w:ins>
    </w:p>
    <w:p w14:paraId="45F12B6B" w14:textId="6E5D3704" w:rsidR="00F37EFC" w:rsidRPr="000D42A2" w:rsidRDefault="00F37EFC" w:rsidP="00903BF0">
      <w:pPr>
        <w:pStyle w:val="a3"/>
        <w:spacing w:before="0" w:beforeAutospacing="0" w:after="0" w:afterAutospacing="0"/>
        <w:rPr>
          <w:ins w:id="76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CB0EB96" w14:textId="4C4B7BC7" w:rsidR="00903BF0" w:rsidRPr="000D42A2" w:rsidRDefault="00903BF0" w:rsidP="00903BF0">
      <w:pPr>
        <w:pStyle w:val="a3"/>
        <w:spacing w:before="0" w:beforeAutospacing="0" w:after="0" w:afterAutospacing="0"/>
        <w:rPr>
          <w:ins w:id="77" w:author="Unknown"/>
          <w:color w:val="404040"/>
          <w:sz w:val="28"/>
          <w:szCs w:val="28"/>
          <w:lang w:val="en-US"/>
        </w:rPr>
      </w:pPr>
      <w:ins w:id="78" w:author="Unknown">
        <w:r w:rsidRPr="000D42A2">
          <w:rPr>
            <w:color w:val="404040"/>
            <w:sz w:val="28"/>
            <w:szCs w:val="28"/>
            <w:lang w:val="en-US"/>
          </w:rPr>
          <w:t>Shaxsiy quyi tizimlar o'rtasida tartibli o'zaro ta'sirning yo'qligi</w:t>
        </w:r>
      </w:ins>
    </w:p>
    <w:p w14:paraId="0F540D78" w14:textId="3A62689F" w:rsidR="00F37EFC" w:rsidRPr="000D42A2" w:rsidRDefault="00F37EF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A4A973B" w14:textId="0A8AF134" w:rsidR="00903BF0" w:rsidRPr="000D42A2" w:rsidRDefault="00903BF0" w:rsidP="00903BF0">
      <w:pPr>
        <w:pStyle w:val="a3"/>
        <w:spacing w:before="0" w:beforeAutospacing="0" w:after="0" w:afterAutospacing="0"/>
        <w:rPr>
          <w:ins w:id="79" w:author="Unknown"/>
          <w:color w:val="404040"/>
          <w:sz w:val="28"/>
          <w:szCs w:val="28"/>
          <w:lang w:val="en-US"/>
        </w:rPr>
      </w:pPr>
      <w:ins w:id="80" w:author="Unknown">
        <w:r w:rsidRPr="000D42A2">
          <w:rPr>
            <w:color w:val="404040"/>
            <w:sz w:val="28"/>
            <w:szCs w:val="28"/>
            <w:lang w:val="en-US"/>
          </w:rPr>
          <w:t>Alohida quyi tizimlarning tashqi dunyo bilan o'zaro ta'sirining mavjudligi</w:t>
        </w:r>
      </w:ins>
    </w:p>
    <w:p w14:paraId="317216EC" w14:textId="6B1B3E5D" w:rsidR="00F37EFC" w:rsidRPr="000D42A2" w:rsidRDefault="00F37EF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A98A60D" w14:textId="70BA2D8B" w:rsidR="00903BF0" w:rsidRPr="000D42A2" w:rsidRDefault="00903BF0" w:rsidP="00903BF0">
      <w:pPr>
        <w:pStyle w:val="a3"/>
        <w:spacing w:before="0" w:beforeAutospacing="0" w:after="0" w:afterAutospacing="0"/>
        <w:rPr>
          <w:ins w:id="81" w:author="Unknown"/>
          <w:color w:val="404040"/>
          <w:sz w:val="28"/>
          <w:szCs w:val="28"/>
          <w:lang w:val="en-US"/>
        </w:rPr>
      </w:pPr>
      <w:ins w:id="82" w:author="Unknown">
        <w:r w:rsidRPr="000D42A2">
          <w:rPr>
            <w:color w:val="404040"/>
            <w:sz w:val="28"/>
            <w:szCs w:val="28"/>
            <w:lang w:val="en-US"/>
          </w:rPr>
          <w:t>Tizim elementlarini o'z-o'zidan yopish</w:t>
        </w:r>
      </w:ins>
    </w:p>
    <w:p w14:paraId="0C058819" w14:textId="678F98CB" w:rsidR="0025669A" w:rsidRPr="000D42A2" w:rsidRDefault="00F37EF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4B42D8C2" w14:textId="6127EB9A" w:rsidR="00903BF0" w:rsidRPr="000D42A2" w:rsidRDefault="00903BF0" w:rsidP="00903BF0">
      <w:pPr>
        <w:pStyle w:val="a3"/>
        <w:spacing w:before="0" w:beforeAutospacing="0" w:after="0" w:afterAutospacing="0"/>
        <w:rPr>
          <w:ins w:id="83" w:author="Unknown"/>
          <w:color w:val="404040"/>
          <w:sz w:val="28"/>
          <w:szCs w:val="28"/>
          <w:lang w:val="en-US"/>
        </w:rPr>
      </w:pPr>
      <w:ins w:id="84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Ish haqi darajasini belgilashda asosiy qoida quyidagilardan iborat:</w:t>
        </w:r>
      </w:ins>
    </w:p>
    <w:p w14:paraId="623CD79B" w14:textId="5191AC69" w:rsidR="00F37EFC" w:rsidRPr="000D42A2" w:rsidRDefault="00F37EF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564CC8B" w14:textId="0B239C02" w:rsidR="00F37EFC" w:rsidRPr="000D42A2" w:rsidRDefault="00CF33F9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85" w:author="Unknown">
        <w:r w:rsidR="00F37EFC" w:rsidRPr="000D42A2">
          <w:rPr>
            <w:color w:val="404040"/>
            <w:sz w:val="28"/>
            <w:szCs w:val="28"/>
            <w:lang w:val="en-US"/>
          </w:rPr>
          <w:t>investitsiya qilingan mehnatning mohiyatini mutlaqo to'g'ri va ob'ektiv aniqlash va uni har tomonlama va xolis baholash</w:t>
        </w:r>
      </w:ins>
    </w:p>
    <w:p w14:paraId="0801C3A4" w14:textId="0792E4BC" w:rsidR="00F37EFC" w:rsidRPr="000D42A2" w:rsidRDefault="00F37EF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E8274B9" w14:textId="139CF8CE" w:rsidR="00903BF0" w:rsidRPr="000D42A2" w:rsidRDefault="00903BF0" w:rsidP="00903BF0">
      <w:pPr>
        <w:pStyle w:val="a3"/>
        <w:spacing w:before="0" w:beforeAutospacing="0" w:after="0" w:afterAutospacing="0"/>
        <w:rPr>
          <w:ins w:id="86" w:author="Unknown"/>
          <w:color w:val="404040"/>
          <w:sz w:val="28"/>
          <w:szCs w:val="28"/>
          <w:lang w:val="en-US"/>
        </w:rPr>
      </w:pPr>
      <w:ins w:id="87" w:author="Unknown">
        <w:r w:rsidRPr="000D42A2">
          <w:rPr>
            <w:color w:val="404040"/>
            <w:sz w:val="28"/>
            <w:szCs w:val="28"/>
            <w:lang w:val="en-US"/>
          </w:rPr>
          <w:t>Qonuniy jihatdan belgilangan minimal daraja</w:t>
        </w:r>
      </w:ins>
    </w:p>
    <w:p w14:paraId="49B1F66D" w14:textId="2545E00B" w:rsidR="00F37EFC" w:rsidRPr="000D42A2" w:rsidRDefault="00F37EF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DC4CCC6" w14:textId="6F41C866" w:rsidR="00903BF0" w:rsidRPr="000D42A2" w:rsidRDefault="00903BF0" w:rsidP="00903BF0">
      <w:pPr>
        <w:pStyle w:val="a3"/>
        <w:spacing w:before="0" w:beforeAutospacing="0" w:after="0" w:afterAutospacing="0"/>
        <w:rPr>
          <w:ins w:id="88" w:author="Unknown"/>
          <w:color w:val="404040"/>
          <w:sz w:val="28"/>
          <w:szCs w:val="28"/>
          <w:lang w:val="en-US"/>
        </w:rPr>
      </w:pPr>
      <w:ins w:id="89" w:author="Unknown">
        <w:r w:rsidRPr="000D42A2">
          <w:rPr>
            <w:color w:val="404040"/>
            <w:sz w:val="28"/>
            <w:szCs w:val="28"/>
            <w:lang w:val="en-US"/>
          </w:rPr>
          <w:t>Rejalashtirilgan tarif</w:t>
        </w:r>
      </w:ins>
    </w:p>
    <w:p w14:paraId="7CD46EB4" w14:textId="27B7E955" w:rsidR="00F37EFC" w:rsidRPr="000D42A2" w:rsidRDefault="00F37EF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1F0B388" w14:textId="597F1EFB" w:rsidR="00903BF0" w:rsidRPr="000D42A2" w:rsidRDefault="00903BF0" w:rsidP="00903BF0">
      <w:pPr>
        <w:pStyle w:val="a3"/>
        <w:spacing w:before="0" w:beforeAutospacing="0" w:after="0" w:afterAutospacing="0"/>
        <w:rPr>
          <w:ins w:id="90" w:author="Unknown"/>
          <w:color w:val="404040"/>
          <w:sz w:val="28"/>
          <w:szCs w:val="28"/>
          <w:lang w:val="en-US"/>
        </w:rPr>
      </w:pPr>
      <w:ins w:id="91" w:author="Unknown">
        <w:r w:rsidRPr="000D42A2">
          <w:rPr>
            <w:color w:val="404040"/>
            <w:sz w:val="28"/>
            <w:szCs w:val="28"/>
            <w:lang w:val="en-US"/>
          </w:rPr>
          <w:t>Raqobatchi firmalarda to'lov darajasi</w:t>
        </w:r>
      </w:ins>
    </w:p>
    <w:p w14:paraId="355D09A3" w14:textId="15C5CCD8" w:rsidR="0025669A" w:rsidRPr="000D42A2" w:rsidRDefault="00F37EF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4D478C81" w14:textId="3AC38851" w:rsidR="00903BF0" w:rsidRPr="000D42A2" w:rsidRDefault="00903BF0" w:rsidP="00903BF0">
      <w:pPr>
        <w:pStyle w:val="a3"/>
        <w:spacing w:before="0" w:beforeAutospacing="0" w:after="0" w:afterAutospacing="0"/>
        <w:rPr>
          <w:ins w:id="92" w:author="Unknown"/>
          <w:color w:val="404040"/>
          <w:sz w:val="28"/>
          <w:szCs w:val="28"/>
          <w:lang w:val="en-US"/>
        </w:rPr>
      </w:pPr>
      <w:ins w:id="93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Maqsadlar bo'yicha boshqarishda asosiy narsa maqsadlarni ishlab chiqishdir.</w:t>
        </w:r>
      </w:ins>
    </w:p>
    <w:p w14:paraId="1113196E" w14:textId="00D824A7" w:rsidR="00F37EFC" w:rsidRPr="000D42A2" w:rsidRDefault="00F37EF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4CE605FB" w14:textId="1896A2A4" w:rsidR="00903BF0" w:rsidRPr="000D42A2" w:rsidRDefault="00CF33F9" w:rsidP="00903BF0">
      <w:pPr>
        <w:pStyle w:val="a3"/>
        <w:spacing w:before="0" w:beforeAutospacing="0" w:after="0" w:afterAutospacing="0"/>
        <w:rPr>
          <w:ins w:id="94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#b</w:t>
      </w:r>
      <w:ins w:id="95" w:author="Unknown">
        <w:r w:rsidR="00903BF0" w:rsidRPr="000D42A2">
          <w:rPr>
            <w:color w:val="404040"/>
            <w:sz w:val="28"/>
            <w:szCs w:val="28"/>
            <w:lang w:val="en-US"/>
          </w:rPr>
          <w:t>uyruqlar zanjiri yuqoridan pastga</w:t>
        </w:r>
      </w:ins>
    </w:p>
    <w:p w14:paraId="51C6D740" w14:textId="5F5D4FB7" w:rsidR="00F37EFC" w:rsidRPr="000D42A2" w:rsidRDefault="00F37EF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F805536" w14:textId="4E59455D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ins w:id="96" w:author="Unknown">
        <w:r w:rsidRPr="000D42A2">
          <w:rPr>
            <w:color w:val="404040"/>
            <w:sz w:val="28"/>
            <w:szCs w:val="28"/>
            <w:lang w:val="en-US"/>
          </w:rPr>
          <w:t>Pastdan yuqoriga va yuqoridan pastga</w:t>
        </w:r>
      </w:ins>
    </w:p>
    <w:p w14:paraId="2C5A9AEC" w14:textId="5057A437" w:rsidR="00F37EFC" w:rsidRPr="000D42A2" w:rsidRDefault="00F37EF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lastRenderedPageBreak/>
        <w:t>====</w:t>
      </w:r>
    </w:p>
    <w:p w14:paraId="6951C917" w14:textId="1615C134" w:rsidR="005B4D7E" w:rsidRPr="000D42A2" w:rsidRDefault="00F37EFC" w:rsidP="00903BF0">
      <w:pPr>
        <w:pStyle w:val="a3"/>
        <w:spacing w:before="0" w:beforeAutospacing="0" w:after="0" w:afterAutospacing="0"/>
        <w:rPr>
          <w:ins w:id="97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B</w:t>
      </w:r>
      <w:ins w:id="98" w:author="Unknown">
        <w:r w:rsidR="005B4D7E" w:rsidRPr="000D42A2">
          <w:rPr>
            <w:color w:val="404040"/>
            <w:sz w:val="28"/>
            <w:szCs w:val="28"/>
            <w:lang w:val="en-US"/>
          </w:rPr>
          <w:t>uyruqlar zanjiri pastdan yuqoriga</w:t>
        </w:r>
      </w:ins>
    </w:p>
    <w:p w14:paraId="6F8F6D52" w14:textId="77777777" w:rsidR="00F37EFC" w:rsidRPr="000D42A2" w:rsidRDefault="00F37EFC" w:rsidP="00F37EFC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15C4EDE6" w14:textId="65EA3B94" w:rsidR="00F37EFC" w:rsidRPr="000D42A2" w:rsidRDefault="00F37EFC" w:rsidP="00F37EFC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99" w:author="Unknown">
        <w:r w:rsidRPr="000D42A2">
          <w:rPr>
            <w:color w:val="404040"/>
            <w:sz w:val="28"/>
            <w:szCs w:val="28"/>
            <w:lang w:val="en-US"/>
          </w:rPr>
          <w:t>Yuqori</w:t>
        </w:r>
      </w:ins>
      <w:r w:rsidRPr="000D42A2">
        <w:rPr>
          <w:color w:val="404040"/>
          <w:sz w:val="28"/>
          <w:szCs w:val="28"/>
          <w:lang w:val="en-US"/>
        </w:rPr>
        <w:t>dan pastga</w:t>
      </w:r>
      <w:ins w:id="100" w:author="Unknown">
        <w:r w:rsidRPr="000D42A2">
          <w:rPr>
            <w:color w:val="404040"/>
            <w:sz w:val="28"/>
            <w:szCs w:val="28"/>
            <w:lang w:val="en-US"/>
          </w:rPr>
          <w:t xml:space="preserve"> va past</w:t>
        </w:r>
      </w:ins>
      <w:r w:rsidRPr="000D42A2">
        <w:rPr>
          <w:color w:val="404040"/>
          <w:sz w:val="28"/>
          <w:szCs w:val="28"/>
          <w:lang w:val="en-US"/>
        </w:rPr>
        <w:t>dan yuqoriga</w:t>
      </w:r>
    </w:p>
    <w:p w14:paraId="0A2A6DE7" w14:textId="0CD5A5FB" w:rsidR="00F37EFC" w:rsidRPr="000D42A2" w:rsidRDefault="00F37EF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655C7767" w14:textId="63859777" w:rsidR="00903BF0" w:rsidRPr="000D42A2" w:rsidRDefault="00903BF0" w:rsidP="00903BF0">
      <w:pPr>
        <w:pStyle w:val="a3"/>
        <w:spacing w:before="0" w:beforeAutospacing="0" w:after="0" w:afterAutospacing="0"/>
        <w:rPr>
          <w:ins w:id="101" w:author="Unknown"/>
          <w:color w:val="404040"/>
          <w:sz w:val="28"/>
          <w:szCs w:val="28"/>
          <w:lang w:val="en-US"/>
        </w:rPr>
      </w:pPr>
      <w:ins w:id="102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Tashkilot uchun tashqi muhitning asosiy xususiyatlarini aniqlang</w:t>
        </w:r>
      </w:ins>
    </w:p>
    <w:p w14:paraId="29FFDF2D" w14:textId="2EC659BF" w:rsidR="00F37EFC" w:rsidRPr="000D42A2" w:rsidRDefault="00F37EF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75D968B" w14:textId="33A3B8A7" w:rsidR="00903BF0" w:rsidRPr="000D42A2" w:rsidRDefault="00CF33F9" w:rsidP="00903BF0">
      <w:pPr>
        <w:pStyle w:val="a3"/>
        <w:spacing w:before="0" w:beforeAutospacing="0" w:after="0" w:afterAutospacing="0"/>
        <w:rPr>
          <w:ins w:id="103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#y</w:t>
      </w:r>
      <w:ins w:id="104" w:author="Unknown">
        <w:r w:rsidR="00903BF0" w:rsidRPr="000D42A2">
          <w:rPr>
            <w:color w:val="404040"/>
            <w:sz w:val="28"/>
            <w:szCs w:val="28"/>
            <w:lang w:val="en-US"/>
          </w:rPr>
          <w:t>uqoridagilarning barchasi</w:t>
        </w:r>
      </w:ins>
    </w:p>
    <w:p w14:paraId="72D9F983" w14:textId="3400DE76" w:rsidR="00F37EFC" w:rsidRPr="000D42A2" w:rsidRDefault="00F37EF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C65158E" w14:textId="2CAFE466" w:rsidR="00903BF0" w:rsidRPr="000D42A2" w:rsidRDefault="00903BF0" w:rsidP="00903BF0">
      <w:pPr>
        <w:pStyle w:val="a3"/>
        <w:spacing w:before="0" w:beforeAutospacing="0" w:after="0" w:afterAutospacing="0"/>
        <w:rPr>
          <w:ins w:id="105" w:author="Unknown"/>
          <w:color w:val="404040"/>
          <w:sz w:val="28"/>
          <w:szCs w:val="28"/>
          <w:lang w:val="en-US"/>
        </w:rPr>
      </w:pPr>
      <w:ins w:id="106" w:author="Unknown">
        <w:r w:rsidRPr="000D42A2">
          <w:rPr>
            <w:color w:val="404040"/>
            <w:sz w:val="28"/>
            <w:szCs w:val="28"/>
            <w:lang w:val="en-US"/>
          </w:rPr>
          <w:t>Omillarning o'zaro bog'liqligi, murakkabligi</w:t>
        </w:r>
      </w:ins>
    </w:p>
    <w:p w14:paraId="23D77C0F" w14:textId="56685E3A" w:rsidR="00F37EFC" w:rsidRPr="000D42A2" w:rsidRDefault="00F37EF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CF8D83A" w14:textId="71D56D85" w:rsidR="00903BF0" w:rsidRPr="000D42A2" w:rsidRDefault="00903BF0" w:rsidP="00903BF0">
      <w:pPr>
        <w:pStyle w:val="a3"/>
        <w:spacing w:before="0" w:beforeAutospacing="0" w:after="0" w:afterAutospacing="0"/>
        <w:rPr>
          <w:ins w:id="107" w:author="Unknown"/>
          <w:color w:val="404040"/>
          <w:sz w:val="28"/>
          <w:szCs w:val="28"/>
          <w:lang w:val="en-US"/>
        </w:rPr>
      </w:pPr>
      <w:ins w:id="108" w:author="Unknown">
        <w:r w:rsidRPr="000D42A2">
          <w:rPr>
            <w:color w:val="404040"/>
            <w:sz w:val="28"/>
            <w:szCs w:val="28"/>
            <w:lang w:val="en-US"/>
          </w:rPr>
          <w:t>Murakkablik va harakatchanlik</w:t>
        </w:r>
      </w:ins>
    </w:p>
    <w:p w14:paraId="5932E368" w14:textId="3190A481" w:rsidR="00F37EFC" w:rsidRPr="000D42A2" w:rsidRDefault="00F37EF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18C1BA3" w14:textId="4A4F5BD8" w:rsidR="00903BF0" w:rsidRPr="000D42A2" w:rsidRDefault="00CF33F9" w:rsidP="00903BF0">
      <w:pPr>
        <w:pStyle w:val="a3"/>
        <w:spacing w:before="0" w:beforeAutospacing="0" w:after="0" w:afterAutospacing="0"/>
        <w:rPr>
          <w:ins w:id="109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O</w:t>
      </w:r>
      <w:ins w:id="110" w:author="Unknown">
        <w:r w:rsidR="00903BF0" w:rsidRPr="000D42A2">
          <w:rPr>
            <w:color w:val="404040"/>
            <w:sz w:val="28"/>
            <w:szCs w:val="28"/>
            <w:lang w:val="en-US"/>
          </w:rPr>
          <w:t>'zaro bog'liqlik va noaniqlik</w:t>
        </w:r>
      </w:ins>
    </w:p>
    <w:p w14:paraId="070D0BA5" w14:textId="77777777" w:rsidR="0025669A" w:rsidRPr="000D42A2" w:rsidRDefault="0025669A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</w:p>
    <w:p w14:paraId="3CA953F9" w14:textId="77777777" w:rsidR="0025669A" w:rsidRPr="000D42A2" w:rsidRDefault="0025669A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</w:p>
    <w:p w14:paraId="4163D5E5" w14:textId="15BAE60C" w:rsidR="00B603C9" w:rsidRPr="000D42A2" w:rsidRDefault="00B603C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++++</w:t>
      </w:r>
    </w:p>
    <w:p w14:paraId="4112B2CE" w14:textId="63A4B941" w:rsidR="00B603C9" w:rsidRPr="000D42A2" w:rsidRDefault="00B603C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Marketing nazorati turlarini to'g'ri ko'rsatadigan qatorni toping.</w:t>
      </w:r>
    </w:p>
    <w:p w14:paraId="3DB7A6D1" w14:textId="4A275BAE" w:rsidR="00B603C9" w:rsidRPr="000D42A2" w:rsidRDefault="00B603C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5625557" w14:textId="728122A8" w:rsidR="00B603C9" w:rsidRPr="000D42A2" w:rsidRDefault="00CF33F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#y</w:t>
      </w:r>
      <w:r w:rsidR="00B603C9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illik nazorat, samaradorlik, rentabellik, strategik;</w:t>
      </w:r>
    </w:p>
    <w:p w14:paraId="6B765064" w14:textId="77777777" w:rsidR="00B603C9" w:rsidRPr="000D42A2" w:rsidRDefault="00B603C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870AF8B" w14:textId="77777777" w:rsidR="00B603C9" w:rsidRPr="000D42A2" w:rsidRDefault="00B603C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Samaradorlik, rentabellik va strategik ;</w:t>
      </w:r>
    </w:p>
    <w:p w14:paraId="04974FEF" w14:textId="77777777" w:rsidR="00B603C9" w:rsidRPr="000D42A2" w:rsidRDefault="00B603C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60B1F2C" w14:textId="77777777" w:rsidR="00B603C9" w:rsidRPr="000D42A2" w:rsidRDefault="00B603C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Yillik, yarim yillik va choraklik;</w:t>
      </w:r>
    </w:p>
    <w:p w14:paraId="3BE2302F" w14:textId="77777777" w:rsidR="00B603C9" w:rsidRPr="000D42A2" w:rsidRDefault="00B603C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3B78CE2" w14:textId="77777777" w:rsidR="00B603C9" w:rsidRPr="000D42A2" w:rsidRDefault="00B603C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Yarim yillik va choraklik.</w:t>
      </w:r>
    </w:p>
    <w:p w14:paraId="3BAEEEFA" w14:textId="05796AAE" w:rsidR="00B603C9" w:rsidRPr="000D42A2" w:rsidRDefault="00B603C9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47073A25" w14:textId="06825622" w:rsidR="00903BF0" w:rsidRPr="000D42A2" w:rsidRDefault="00903BF0" w:rsidP="00903BF0">
      <w:pPr>
        <w:pStyle w:val="a3"/>
        <w:spacing w:before="0" w:beforeAutospacing="0" w:after="0" w:afterAutospacing="0"/>
        <w:rPr>
          <w:ins w:id="111" w:author="Unknown"/>
          <w:color w:val="404040"/>
          <w:sz w:val="28"/>
          <w:szCs w:val="28"/>
          <w:lang w:val="en-US"/>
        </w:rPr>
      </w:pPr>
      <w:ins w:id="112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Tashkilotda vazifalarni taqsimlashning quyidagi usullaridan qaysi biri funksional asosda qabul qilingan?</w:t>
        </w:r>
      </w:ins>
    </w:p>
    <w:p w14:paraId="7B4E6A3D" w14:textId="55CD52CF" w:rsidR="00903BF0" w:rsidRPr="000D42A2" w:rsidRDefault="00B603C9" w:rsidP="00903BF0">
      <w:pPr>
        <w:pStyle w:val="a3"/>
        <w:spacing w:before="0" w:beforeAutospacing="0" w:after="0" w:afterAutospacing="0"/>
        <w:rPr>
          <w:ins w:id="113" w:author="Unknown"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0A4EAD56" w14:textId="72D3B6AF" w:rsidR="00903BF0" w:rsidRPr="000D42A2" w:rsidRDefault="00CF33F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#i</w:t>
      </w:r>
      <w:ins w:id="114" w:author="Unknown">
        <w:r w:rsidR="00903BF0" w:rsidRPr="000D42A2">
          <w:rPr>
            <w:color w:val="404040"/>
            <w:sz w:val="28"/>
            <w:szCs w:val="28"/>
            <w:lang w:val="en-US"/>
          </w:rPr>
          <w:t>shlab chiqarish, marketing, kadrlar, moliyaviy masalalar bo'yicha bo'limlar yaratildi</w:t>
        </w:r>
      </w:ins>
    </w:p>
    <w:p w14:paraId="6D5ECAA4" w14:textId="524C3743" w:rsidR="00B603C9" w:rsidRPr="000D42A2" w:rsidRDefault="00B603C9" w:rsidP="00B603C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AB9433F" w14:textId="72D1956F" w:rsidR="00B603C9" w:rsidRPr="000D42A2" w:rsidRDefault="00B603C9" w:rsidP="00B603C9">
      <w:pPr>
        <w:pStyle w:val="a3"/>
        <w:spacing w:before="0" w:beforeAutospacing="0" w:after="0" w:afterAutospacing="0"/>
        <w:rPr>
          <w:ins w:id="115" w:author="Unknown"/>
          <w:color w:val="404040"/>
          <w:sz w:val="28"/>
          <w:szCs w:val="28"/>
          <w:lang w:val="en-US"/>
        </w:rPr>
      </w:pPr>
      <w:ins w:id="116" w:author="Unknown">
        <w:r w:rsidRPr="000D42A2">
          <w:rPr>
            <w:color w:val="404040"/>
            <w:sz w:val="28"/>
            <w:szCs w:val="28"/>
            <w:lang w:val="en-US"/>
          </w:rPr>
          <w:t>Korxonaning beshta shaharda filiallari tashkil etilgan</w:t>
        </w:r>
      </w:ins>
    </w:p>
    <w:p w14:paraId="33F1B4FE" w14:textId="1A3A0520" w:rsidR="00B603C9" w:rsidRPr="000D42A2" w:rsidRDefault="00B603C9" w:rsidP="00903BF0">
      <w:pPr>
        <w:pStyle w:val="a3"/>
        <w:spacing w:before="0" w:beforeAutospacing="0" w:after="0" w:afterAutospacing="0"/>
        <w:rPr>
          <w:ins w:id="117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75C636F" w14:textId="10D1167E" w:rsidR="00903BF0" w:rsidRPr="000D42A2" w:rsidRDefault="00903BF0" w:rsidP="00903BF0">
      <w:pPr>
        <w:pStyle w:val="a3"/>
        <w:spacing w:before="0" w:beforeAutospacing="0" w:after="0" w:afterAutospacing="0"/>
        <w:rPr>
          <w:ins w:id="118" w:author="Unknown"/>
          <w:color w:val="404040"/>
          <w:sz w:val="28"/>
          <w:szCs w:val="28"/>
          <w:lang w:val="en-US"/>
        </w:rPr>
      </w:pPr>
      <w:ins w:id="119" w:author="Unknown">
        <w:r w:rsidRPr="000D42A2">
          <w:rPr>
            <w:color w:val="404040"/>
            <w:sz w:val="28"/>
            <w:szCs w:val="28"/>
            <w:lang w:val="en-US"/>
          </w:rPr>
          <w:t>Korxonada pechenye, shokolad, karamel ishlab chiqarish sexlari tashkil etildi</w:t>
        </w:r>
      </w:ins>
    </w:p>
    <w:p w14:paraId="25A15789" w14:textId="5E16255B" w:rsidR="00B603C9" w:rsidRPr="000D42A2" w:rsidRDefault="00B603C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E5F4CB9" w14:textId="09E88582" w:rsidR="00903BF0" w:rsidRPr="000D42A2" w:rsidRDefault="00CF33F9" w:rsidP="00903BF0">
      <w:pPr>
        <w:pStyle w:val="a3"/>
        <w:spacing w:before="0" w:beforeAutospacing="0" w:after="0" w:afterAutospacing="0"/>
        <w:rPr>
          <w:ins w:id="120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K</w:t>
      </w:r>
      <w:ins w:id="121" w:author="Unknown">
        <w:r w:rsidR="00903BF0" w:rsidRPr="000D42A2">
          <w:rPr>
            <w:color w:val="404040"/>
            <w:sz w:val="28"/>
            <w:szCs w:val="28"/>
            <w:lang w:val="en-US"/>
          </w:rPr>
          <w:t>orxonada soni bo'yicha teng bo'limlar tashkil etildi</w:t>
        </w:r>
      </w:ins>
    </w:p>
    <w:p w14:paraId="290F4647" w14:textId="6C3E1D46" w:rsidR="0025669A" w:rsidRPr="000D42A2" w:rsidRDefault="00B603C9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4A07C904" w14:textId="676723C7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122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 </w:t>
        </w:r>
      </w:ins>
      <w:r w:rsidR="00B603C9" w:rsidRPr="000D42A2">
        <w:rPr>
          <w:b/>
          <w:bCs/>
          <w:color w:val="404040"/>
          <w:sz w:val="28"/>
          <w:szCs w:val="28"/>
          <w:lang w:val="en-US"/>
        </w:rPr>
        <w:t>Qanday</w:t>
      </w:r>
      <w:ins w:id="123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 mahsulotlarni ishlab chiqarishda odatda uzluksiz ishlab chiqarish texnologiyasi qo'llaniladi</w:t>
        </w:r>
      </w:ins>
    </w:p>
    <w:p w14:paraId="47DCD860" w14:textId="363E6109" w:rsidR="00B603C9" w:rsidRPr="000D42A2" w:rsidRDefault="00B603C9" w:rsidP="00903BF0">
      <w:pPr>
        <w:pStyle w:val="a3"/>
        <w:spacing w:before="0" w:beforeAutospacing="0" w:after="0" w:afterAutospacing="0"/>
        <w:rPr>
          <w:ins w:id="124" w:author="Unknown"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4E2829E4" w14:textId="38569475" w:rsidR="00B603C9" w:rsidRPr="000D42A2" w:rsidRDefault="00CF33F9" w:rsidP="00B603C9">
      <w:pPr>
        <w:pStyle w:val="a3"/>
        <w:spacing w:before="0" w:beforeAutospacing="0" w:after="0" w:afterAutospacing="0"/>
        <w:rPr>
          <w:ins w:id="125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126" w:author="Unknown">
        <w:r w:rsidR="00B603C9" w:rsidRPr="000D42A2">
          <w:rPr>
            <w:color w:val="404040"/>
            <w:sz w:val="28"/>
            <w:szCs w:val="28"/>
            <w:lang w:val="en-US"/>
          </w:rPr>
          <w:t>neftni qayta ishlash, temir eritish</w:t>
        </w:r>
      </w:ins>
    </w:p>
    <w:p w14:paraId="0F4E693E" w14:textId="56FE2784" w:rsidR="00B603C9" w:rsidRPr="000D42A2" w:rsidRDefault="00B603C9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27B77346" w14:textId="264B08DA" w:rsidR="00903BF0" w:rsidRPr="000D42A2" w:rsidRDefault="00903BF0" w:rsidP="00903BF0">
      <w:pPr>
        <w:pStyle w:val="a3"/>
        <w:spacing w:before="0" w:beforeAutospacing="0" w:after="0" w:afterAutospacing="0"/>
        <w:rPr>
          <w:ins w:id="127" w:author="Unknown"/>
          <w:color w:val="404040"/>
          <w:sz w:val="28"/>
          <w:szCs w:val="28"/>
          <w:lang w:val="en-US"/>
        </w:rPr>
      </w:pPr>
      <w:ins w:id="128" w:author="Unknown">
        <w:r w:rsidRPr="000D42A2">
          <w:rPr>
            <w:color w:val="404040"/>
            <w:sz w:val="28"/>
            <w:szCs w:val="28"/>
            <w:lang w:val="en-US"/>
          </w:rPr>
          <w:t>Yengil avtomobillar ishlab chiqarish</w:t>
        </w:r>
      </w:ins>
    </w:p>
    <w:p w14:paraId="6C42AC41" w14:textId="1106DF92" w:rsidR="00B603C9" w:rsidRPr="000D42A2" w:rsidRDefault="00B603C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lastRenderedPageBreak/>
        <w:t>====</w:t>
      </w:r>
    </w:p>
    <w:p w14:paraId="43CE0F95" w14:textId="1EEFB014" w:rsidR="00903BF0" w:rsidRPr="000D42A2" w:rsidRDefault="00903BF0" w:rsidP="00903BF0">
      <w:pPr>
        <w:pStyle w:val="a3"/>
        <w:spacing w:before="0" w:beforeAutospacing="0" w:after="0" w:afterAutospacing="0"/>
        <w:rPr>
          <w:ins w:id="129" w:author="Unknown"/>
          <w:color w:val="404040"/>
          <w:sz w:val="28"/>
          <w:szCs w:val="28"/>
          <w:lang w:val="en-US"/>
        </w:rPr>
      </w:pPr>
      <w:ins w:id="130" w:author="Unknown">
        <w:r w:rsidRPr="000D42A2">
          <w:rPr>
            <w:color w:val="404040"/>
            <w:sz w:val="28"/>
            <w:szCs w:val="28"/>
            <w:lang w:val="en-US"/>
          </w:rPr>
          <w:t>Harbiy samolyotlar ishlab chiqarish</w:t>
        </w:r>
      </w:ins>
    </w:p>
    <w:p w14:paraId="0B0CB8C1" w14:textId="3CACB25C" w:rsidR="00B603C9" w:rsidRPr="000D42A2" w:rsidRDefault="00B603C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338A816" w14:textId="647C2E65" w:rsidR="00903BF0" w:rsidRPr="000D42A2" w:rsidRDefault="00903BF0" w:rsidP="00903BF0">
      <w:pPr>
        <w:pStyle w:val="a3"/>
        <w:spacing w:before="0" w:beforeAutospacing="0" w:after="0" w:afterAutospacing="0"/>
        <w:rPr>
          <w:ins w:id="131" w:author="Unknown"/>
          <w:color w:val="404040"/>
          <w:sz w:val="28"/>
          <w:szCs w:val="28"/>
          <w:lang w:val="en-US"/>
        </w:rPr>
      </w:pPr>
      <w:ins w:id="132" w:author="Unknown">
        <w:r w:rsidRPr="000D42A2">
          <w:rPr>
            <w:color w:val="404040"/>
            <w:sz w:val="28"/>
            <w:szCs w:val="28"/>
            <w:lang w:val="en-US"/>
          </w:rPr>
          <w:t>Darajali kemalarni qurish</w:t>
        </w:r>
      </w:ins>
    </w:p>
    <w:p w14:paraId="63261BE7" w14:textId="61B873CD" w:rsidR="0025669A" w:rsidRPr="000D42A2" w:rsidRDefault="00B603C9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61C54B73" w14:textId="77777777" w:rsidR="00B603C9" w:rsidRPr="000D42A2" w:rsidRDefault="00B603C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Iqtisodiy samaradorlik nima?</w:t>
      </w:r>
    </w:p>
    <w:p w14:paraId="0E1547A8" w14:textId="7A34E453" w:rsidR="00B603C9" w:rsidRPr="000D42A2" w:rsidRDefault="00B603C9" w:rsidP="00B603C9">
      <w:pPr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====</w:t>
      </w:r>
    </w:p>
    <w:p w14:paraId="55D328CE" w14:textId="6C8A2A3D" w:rsidR="00B603C9" w:rsidRPr="000D42A2" w:rsidRDefault="00CF33F9" w:rsidP="00B603C9">
      <w:pPr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#</w:t>
      </w:r>
      <w:r w:rsidR="00B603C9" w:rsidRPr="000D42A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U minimal xarajat evaziga maqbul sifatli mahsulotlarni maksimal miqdorda ishlab chiqarish va ushbu mahsulotni eng kam xarajat bilan </w:t>
      </w:r>
    </w:p>
    <w:p w14:paraId="17A51345" w14:textId="67EA9E2C" w:rsidR="00B603C9" w:rsidRPr="000D42A2" w:rsidRDefault="00B603C9" w:rsidP="00B603C9">
      <w:pPr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====</w:t>
      </w:r>
    </w:p>
    <w:p w14:paraId="68EC5451" w14:textId="20D14732" w:rsidR="00B603C9" w:rsidRPr="000D42A2" w:rsidRDefault="00B603C9" w:rsidP="00B603C9">
      <w:pPr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sotish qobiliyatida ifodalanadi.</w:t>
      </w:r>
    </w:p>
    <w:p w14:paraId="08708228" w14:textId="135BCDBA" w:rsidR="00B603C9" w:rsidRPr="000D42A2" w:rsidRDefault="00B603C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D6B8396" w14:textId="4691226F" w:rsidR="00B603C9" w:rsidRPr="000D42A2" w:rsidRDefault="00CF33F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B603C9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odimlarning malakasini oshirishda;</w:t>
      </w:r>
    </w:p>
    <w:p w14:paraId="6A58C20C" w14:textId="3ED3B7EA" w:rsidR="00B603C9" w:rsidRPr="000D42A2" w:rsidRDefault="00B603C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0A3FB5E" w14:textId="3EC39783" w:rsidR="00B603C9" w:rsidRPr="000D42A2" w:rsidRDefault="00CF33F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B603C9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ifatli mahsulot ishlab chiqarishda;</w:t>
      </w:r>
    </w:p>
    <w:p w14:paraId="41957965" w14:textId="42C26F2A" w:rsidR="00B603C9" w:rsidRPr="000D42A2" w:rsidRDefault="00B603C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DEF11E1" w14:textId="1DA8FD9D" w:rsidR="00B603C9" w:rsidRPr="000D42A2" w:rsidRDefault="00CF33F9" w:rsidP="00B6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B603C9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odimlarni to'g'ri tanlashda</w:t>
      </w:r>
    </w:p>
    <w:p w14:paraId="460E10D5" w14:textId="4E8B1C2B" w:rsidR="00B603C9" w:rsidRPr="000D42A2" w:rsidRDefault="00B603C9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2D8BB0B4" w14:textId="35C4A746" w:rsidR="00903BF0" w:rsidRPr="000D42A2" w:rsidRDefault="00903BF0" w:rsidP="00903BF0">
      <w:pPr>
        <w:pStyle w:val="a3"/>
        <w:spacing w:before="0" w:beforeAutospacing="0" w:after="0" w:afterAutospacing="0"/>
        <w:rPr>
          <w:ins w:id="133" w:author="Unknown"/>
          <w:color w:val="404040"/>
          <w:sz w:val="28"/>
          <w:szCs w:val="28"/>
          <w:lang w:val="en-US"/>
        </w:rPr>
      </w:pPr>
      <w:ins w:id="134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 Boshqaruvga yo'naltirilgan xulq - bu</w:t>
        </w:r>
      </w:ins>
    </w:p>
    <w:p w14:paraId="180148CA" w14:textId="432B6BB2" w:rsidR="00B603C9" w:rsidRPr="000D42A2" w:rsidRDefault="00B603C9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6306A5A2" w14:textId="012A9A42" w:rsidR="00903BF0" w:rsidRPr="000D42A2" w:rsidRDefault="00CF33F9" w:rsidP="00903BF0">
      <w:pPr>
        <w:pStyle w:val="a3"/>
        <w:spacing w:before="0" w:beforeAutospacing="0" w:after="0" w:afterAutospacing="0"/>
        <w:rPr>
          <w:ins w:id="135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#b</w:t>
      </w:r>
      <w:ins w:id="136" w:author="Unknown">
        <w:r w:rsidR="00903BF0" w:rsidRPr="000D42A2">
          <w:rPr>
            <w:color w:val="404040"/>
            <w:sz w:val="28"/>
            <w:szCs w:val="28"/>
            <w:lang w:val="en-US"/>
          </w:rPr>
          <w:t>o'ysunuvchilarning harakatlari ularning faoliyatini tekshirishda rahbariyat nimani ko'rishni xohlayotganiga qaratilgan</w:t>
        </w:r>
      </w:ins>
    </w:p>
    <w:p w14:paraId="6CD8A6C4" w14:textId="5283DBE1" w:rsidR="00B603C9" w:rsidRPr="000D42A2" w:rsidRDefault="00B603C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10D1331" w14:textId="0C106AAA" w:rsidR="00903BF0" w:rsidRPr="000D42A2" w:rsidRDefault="00903BF0" w:rsidP="00903BF0">
      <w:pPr>
        <w:pStyle w:val="a3"/>
        <w:spacing w:before="0" w:beforeAutospacing="0" w:after="0" w:afterAutospacing="0"/>
        <w:rPr>
          <w:ins w:id="137" w:author="Unknown"/>
          <w:color w:val="404040"/>
          <w:sz w:val="28"/>
          <w:szCs w:val="28"/>
          <w:lang w:val="en-US"/>
        </w:rPr>
      </w:pPr>
      <w:ins w:id="138" w:author="Unknown">
        <w:r w:rsidRPr="000D42A2">
          <w:rPr>
            <w:color w:val="404040"/>
            <w:sz w:val="28"/>
            <w:szCs w:val="28"/>
            <w:lang w:val="en-US"/>
          </w:rPr>
          <w:t>Past maqsadlarga erishish</w:t>
        </w:r>
      </w:ins>
    </w:p>
    <w:p w14:paraId="6B73074E" w14:textId="5F8B4797" w:rsidR="00B603C9" w:rsidRPr="000D42A2" w:rsidRDefault="00B603C9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3DA60263" w14:textId="7558F8FA" w:rsidR="00903BF0" w:rsidRPr="000D42A2" w:rsidRDefault="00903BF0" w:rsidP="00903BF0">
      <w:pPr>
        <w:pStyle w:val="a3"/>
        <w:spacing w:before="0" w:beforeAutospacing="0" w:after="0" w:afterAutospacing="0"/>
        <w:rPr>
          <w:ins w:id="139" w:author="Unknown"/>
          <w:color w:val="404040"/>
          <w:sz w:val="28"/>
          <w:szCs w:val="28"/>
          <w:lang w:val="en-US"/>
        </w:rPr>
      </w:pPr>
      <w:ins w:id="140" w:author="Unknown">
        <w:r w:rsidRPr="000D42A2">
          <w:rPr>
            <w:color w:val="404040"/>
            <w:sz w:val="28"/>
            <w:szCs w:val="28"/>
            <w:lang w:val="en-US"/>
          </w:rPr>
          <w:t>Nazoratchilar o'zlariga bo'ysunuvchi xodimlarning faoliyatini yaxshi bilmasligidan foydalanib</w:t>
        </w:r>
      </w:ins>
    </w:p>
    <w:p w14:paraId="53C67114" w14:textId="2693F767" w:rsidR="00AA5D5F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4B663A9" w14:textId="0EFC2EAC" w:rsidR="00903BF0" w:rsidRPr="000D42A2" w:rsidRDefault="00CF33F9" w:rsidP="00903BF0">
      <w:pPr>
        <w:pStyle w:val="a3"/>
        <w:spacing w:before="0" w:beforeAutospacing="0" w:after="0" w:afterAutospacing="0"/>
        <w:rPr>
          <w:ins w:id="141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M</w:t>
      </w:r>
      <w:ins w:id="142" w:author="Unknown">
        <w:r w:rsidR="00903BF0" w:rsidRPr="000D42A2">
          <w:rPr>
            <w:color w:val="404040"/>
            <w:sz w:val="28"/>
            <w:szCs w:val="28"/>
            <w:lang w:val="en-US"/>
          </w:rPr>
          <w:t>aqsadga yo'naltirilganlik</w:t>
        </w:r>
      </w:ins>
    </w:p>
    <w:p w14:paraId="39BFD928" w14:textId="27903C77" w:rsidR="00AA5D5F" w:rsidRPr="000D42A2" w:rsidRDefault="00AA5D5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794ECA94" w14:textId="40E8B04A" w:rsidR="00903BF0" w:rsidRPr="000D42A2" w:rsidRDefault="00903BF0" w:rsidP="00903BF0">
      <w:pPr>
        <w:pStyle w:val="a3"/>
        <w:spacing w:before="0" w:beforeAutospacing="0" w:after="0" w:afterAutospacing="0"/>
        <w:rPr>
          <w:ins w:id="143" w:author="Unknown"/>
          <w:color w:val="404040"/>
          <w:sz w:val="28"/>
          <w:szCs w:val="28"/>
          <w:lang w:val="en-US"/>
        </w:rPr>
      </w:pPr>
      <w:ins w:id="144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 “Qaror qabul qilish” nimani anglatadi?</w:t>
        </w:r>
      </w:ins>
    </w:p>
    <w:p w14:paraId="200DF5F0" w14:textId="77777777" w:rsidR="00AA5D5F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B548D1E" w14:textId="0D0D7CB4" w:rsidR="00AA5D5F" w:rsidRPr="000D42A2" w:rsidRDefault="0024280C" w:rsidP="00AA5D5F">
      <w:pPr>
        <w:pStyle w:val="a3"/>
        <w:spacing w:before="0" w:beforeAutospacing="0" w:after="0" w:afterAutospacing="0"/>
        <w:rPr>
          <w:ins w:id="145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146" w:author="Unknown">
        <w:r w:rsidR="00AA5D5F" w:rsidRPr="000D42A2">
          <w:rPr>
            <w:color w:val="404040"/>
            <w:sz w:val="28"/>
            <w:szCs w:val="28"/>
            <w:lang w:val="en-US"/>
          </w:rPr>
          <w:t>aniq rejani amalga oshirish bo'yicha ko'rsatmalar berish</w:t>
        </w:r>
      </w:ins>
    </w:p>
    <w:p w14:paraId="54DBB250" w14:textId="50F79D6F" w:rsidR="00AA5D5F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EBE8BFF" w14:textId="3DBE9EB7" w:rsidR="00903BF0" w:rsidRPr="000D42A2" w:rsidRDefault="00903BF0" w:rsidP="00903BF0">
      <w:pPr>
        <w:pStyle w:val="a3"/>
        <w:spacing w:before="0" w:beforeAutospacing="0" w:after="0" w:afterAutospacing="0"/>
        <w:rPr>
          <w:ins w:id="147" w:author="Unknown"/>
          <w:color w:val="404040"/>
          <w:sz w:val="28"/>
          <w:szCs w:val="28"/>
          <w:lang w:val="en-US"/>
        </w:rPr>
      </w:pPr>
      <w:ins w:id="148" w:author="Unknown">
        <w:r w:rsidRPr="000D42A2">
          <w:rPr>
            <w:color w:val="404040"/>
            <w:sz w:val="28"/>
            <w:szCs w:val="28"/>
            <w:lang w:val="en-US"/>
          </w:rPr>
          <w:t>Barcha mumkin bo'lgan alternativalarni sanab o'ting</w:t>
        </w:r>
      </w:ins>
    </w:p>
    <w:p w14:paraId="5E0A9EF6" w14:textId="0AC43EB1" w:rsidR="00AA5D5F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F0D95C5" w14:textId="27680EC0" w:rsidR="00903BF0" w:rsidRPr="000D42A2" w:rsidRDefault="00903BF0" w:rsidP="00903BF0">
      <w:pPr>
        <w:pStyle w:val="a3"/>
        <w:spacing w:before="0" w:beforeAutospacing="0" w:after="0" w:afterAutospacing="0"/>
        <w:rPr>
          <w:ins w:id="149" w:author="Unknown"/>
          <w:color w:val="404040"/>
          <w:sz w:val="28"/>
          <w:szCs w:val="28"/>
          <w:lang w:val="en-US"/>
        </w:rPr>
      </w:pPr>
      <w:ins w:id="150" w:author="Unknown">
        <w:r w:rsidRPr="000D42A2">
          <w:rPr>
            <w:color w:val="404040"/>
            <w:sz w:val="28"/>
            <w:szCs w:val="28"/>
            <w:lang w:val="en-US"/>
          </w:rPr>
          <w:t>Muammoning eng samarali echimini ta'minlaydigan bir nechta alternativalarni sanab o'ting</w:t>
        </w:r>
      </w:ins>
    </w:p>
    <w:p w14:paraId="38C49881" w14:textId="54A89D0F" w:rsidR="00AA5D5F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788047B" w14:textId="170ACE40" w:rsidR="00903BF0" w:rsidRPr="000D42A2" w:rsidRDefault="0024280C" w:rsidP="00903BF0">
      <w:pPr>
        <w:pStyle w:val="a3"/>
        <w:spacing w:before="0" w:beforeAutospacing="0" w:after="0" w:afterAutospacing="0"/>
        <w:rPr>
          <w:ins w:id="151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M</w:t>
      </w:r>
      <w:ins w:id="152" w:author="Unknown">
        <w:r w:rsidR="00903BF0" w:rsidRPr="000D42A2">
          <w:rPr>
            <w:color w:val="404040"/>
            <w:sz w:val="28"/>
            <w:szCs w:val="28"/>
            <w:lang w:val="en-US"/>
          </w:rPr>
          <w:t>umkin bo'lgan alternativani tanlash uchun buyruq bering</w:t>
        </w:r>
      </w:ins>
    </w:p>
    <w:p w14:paraId="0820AA05" w14:textId="626F9DF7" w:rsidR="008A34A7" w:rsidRPr="000D42A2" w:rsidRDefault="00AA5D5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4639D9FB" w14:textId="352D32F7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Qanday ish loyihaning mazmunini qisqacha aks ettiruvchi reja maqsadlarini o'z ichiga oladi. Nuqtalar o‘rniga kelgan so‘zni toping.</w:t>
      </w:r>
    </w:p>
    <w:p w14:paraId="3A9B728B" w14:textId="2BDCFFB7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46C3EC3" w14:textId="4D623173" w:rsidR="00AA5D5F" w:rsidRPr="000D42A2" w:rsidRDefault="0024280C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#k</w:t>
      </w:r>
      <w:r w:rsidR="00AA5D5F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irish;</w:t>
      </w:r>
    </w:p>
    <w:p w14:paraId="0510EC91" w14:textId="425C740D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====</w:t>
      </w:r>
    </w:p>
    <w:p w14:paraId="37B08ABE" w14:textId="3568805B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Xulosa;</w:t>
      </w:r>
    </w:p>
    <w:p w14:paraId="0C8F38C3" w14:textId="29BD3AEA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AC774F1" w14:textId="6FDD017E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Asosiy qism;</w:t>
      </w:r>
    </w:p>
    <w:p w14:paraId="57BBA23E" w14:textId="7714EBB6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0DDF3D4" w14:textId="3DF69C3B" w:rsidR="00AA5D5F" w:rsidRPr="000D42A2" w:rsidRDefault="0024280C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AA5D5F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aqsadlar.</w:t>
      </w:r>
    </w:p>
    <w:p w14:paraId="5AED1686" w14:textId="70E1807D" w:rsidR="008A34A7" w:rsidRPr="000D42A2" w:rsidRDefault="00AA5D5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71AB617B" w14:textId="77777777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Biznes-rejaning qaysi tarkibiy qismi kredit bilan bog'liq xizmatlarni ko'rsatadi?</w:t>
      </w:r>
    </w:p>
    <w:p w14:paraId="45432714" w14:textId="7D35095C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6C7AF7B" w14:textId="05557EFB" w:rsidR="00AA5D5F" w:rsidRPr="000D42A2" w:rsidRDefault="0024280C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#m</w:t>
      </w:r>
      <w:r w:rsidR="00AA5D5F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oliyaviy nuqtai nazardan;</w:t>
      </w:r>
    </w:p>
    <w:p w14:paraId="1A04CD0D" w14:textId="33039279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5A3EF01" w14:textId="76B5081A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Marketing nuqtai nazaridan;</w:t>
      </w:r>
    </w:p>
    <w:p w14:paraId="2C603F21" w14:textId="46A13A6C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D14D3BA" w14:textId="2B16FFCE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Boshqaruv nuqtai nazaridan;</w:t>
      </w:r>
    </w:p>
    <w:p w14:paraId="08FDFB30" w14:textId="448F649C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630B62A8" w14:textId="324B2CAF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Xulosa.</w:t>
      </w:r>
    </w:p>
    <w:p w14:paraId="1B3F9189" w14:textId="6C8F2313" w:rsidR="008A34A7" w:rsidRPr="000D42A2" w:rsidRDefault="00AA5D5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70BEFAAD" w14:textId="185D4AEC" w:rsidR="005B4D7E" w:rsidRPr="000D42A2" w:rsidRDefault="005B4D7E" w:rsidP="005B4D7E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Diversifikasiya strategiyalariga quyidagilar kiradi:</w:t>
      </w:r>
    </w:p>
    <w:p w14:paraId="6857CCE3" w14:textId="5A81354C" w:rsidR="00AA5D5F" w:rsidRPr="000D42A2" w:rsidRDefault="00AA5D5F" w:rsidP="005B4D7E">
      <w:pPr>
        <w:pStyle w:val="a3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69A3AABE" w14:textId="2E17C6B5" w:rsidR="005B4D7E" w:rsidRPr="000D42A2" w:rsidRDefault="0024280C" w:rsidP="005B4D7E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#k</w:t>
      </w:r>
      <w:r w:rsidR="005B4D7E" w:rsidRPr="000D42A2">
        <w:rPr>
          <w:rStyle w:val="a4"/>
          <w:b w:val="0"/>
          <w:color w:val="404040"/>
          <w:sz w:val="28"/>
          <w:szCs w:val="28"/>
          <w:lang w:val="en-US"/>
        </w:rPr>
        <w:t>onglomerat (loteral) diversifikatsiya strategiyasi</w:t>
      </w:r>
    </w:p>
    <w:p w14:paraId="0BF0ADCF" w14:textId="5481400D" w:rsidR="00AA5D5F" w:rsidRPr="000D42A2" w:rsidRDefault="00AA5D5F" w:rsidP="005B4D7E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6DA2A71" w14:textId="2B30D88F" w:rsidR="005B4D7E" w:rsidRPr="000D42A2" w:rsidRDefault="005B4D7E" w:rsidP="005B4D7E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Texnologiya bo'yicha gorizontal diversifikatsiya</w:t>
      </w:r>
    </w:p>
    <w:p w14:paraId="2AA7BDE7" w14:textId="2D98A76A" w:rsidR="00AA5D5F" w:rsidRPr="000D42A2" w:rsidRDefault="00AA5D5F" w:rsidP="005B4D7E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A9B0EB6" w14:textId="4DC73EF9" w:rsidR="005B4D7E" w:rsidRPr="000D42A2" w:rsidRDefault="005B4D7E" w:rsidP="005B4D7E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Vertikal texnologik zanjir</w:t>
      </w:r>
    </w:p>
    <w:p w14:paraId="678A73E6" w14:textId="7449A822" w:rsidR="00AA5D5F" w:rsidRPr="000D42A2" w:rsidRDefault="00AA5D5F" w:rsidP="005B4D7E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99037E7" w14:textId="612EE9D7" w:rsidR="005B4D7E" w:rsidRPr="000D42A2" w:rsidRDefault="005B4D7E" w:rsidP="005B4D7E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Konglomerant (loteral) ishlab chiqarish liniyasi.</w:t>
      </w:r>
    </w:p>
    <w:p w14:paraId="5CBD8650" w14:textId="1D8208BE" w:rsidR="008A34A7" w:rsidRPr="000D42A2" w:rsidRDefault="00AA5D5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63F045B0" w14:textId="77777777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Biznesning asosi ...</w:t>
      </w:r>
    </w:p>
    <w:p w14:paraId="399FF889" w14:textId="224E7516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3AE641B" w14:textId="463FE7A7" w:rsidR="00AA5D5F" w:rsidRPr="000D42A2" w:rsidRDefault="0024280C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#M</w:t>
      </w:r>
      <w:r w:rsidR="00AA5D5F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oddiy, moliyaviy, iqtisodiy, mehnat va axborot resurslari</w:t>
      </w:r>
    </w:p>
    <w:p w14:paraId="7A1626FB" w14:textId="4C94CA4C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4431A41" w14:textId="36EE96A6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moddiy, moliyaviy, iqtisodiy va axborot resurslari</w:t>
      </w:r>
    </w:p>
    <w:p w14:paraId="39E687DC" w14:textId="15E2B4D7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D52FD2A" w14:textId="032191E4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moddiy, moliyaviy, ijtimoiy va axborot resurslari</w:t>
      </w:r>
    </w:p>
    <w:p w14:paraId="0133C20B" w14:textId="18A2D9B2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3C70E06" w14:textId="35405CC5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moddiy, moliyaviy, mehnat va axborot resurslari</w:t>
      </w:r>
    </w:p>
    <w:p w14:paraId="24DFF367" w14:textId="05BA66AB" w:rsidR="00AA5D5F" w:rsidRPr="000D42A2" w:rsidRDefault="00AA5D5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19345E29" w14:textId="77777777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Biznes belgilari...</w:t>
      </w:r>
    </w:p>
    <w:p w14:paraId="69E6D974" w14:textId="1D0C46B8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90D0857" w14:textId="00867E82" w:rsidR="00AA5D5F" w:rsidRPr="000D42A2" w:rsidRDefault="0024280C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#f</w:t>
      </w:r>
      <w:r w:rsidR="00AA5D5F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oyda maqsadi, risk, innovatsiya, mas'uliyat, iqtisodiy barqarorlik</w:t>
      </w:r>
    </w:p>
    <w:p w14:paraId="0F327424" w14:textId="2EE28F5E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405A2FB" w14:textId="7B01CD6B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 maqsadi, yangilik, mas'uliyat, rentabellik</w:t>
      </w:r>
    </w:p>
    <w:p w14:paraId="3569D26C" w14:textId="7ABB9D17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74A6BEB" w14:textId="44A2D247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 maqsadi, ishonchli xavf, innovatsiya, mas'uliyat, moliyaviy barqarorlik</w:t>
      </w:r>
    </w:p>
    <w:p w14:paraId="63A387AC" w14:textId="04158A41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====</w:t>
      </w:r>
    </w:p>
    <w:p w14:paraId="7D1B166C" w14:textId="0A867783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 maqsadi, risklarni boshqarish</w:t>
      </w:r>
    </w:p>
    <w:p w14:paraId="611B65E8" w14:textId="15BB2DC3" w:rsidR="008A34A7" w:rsidRPr="000D42A2" w:rsidRDefault="00AA5D5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732170FC" w14:textId="3E8BE185" w:rsidR="00903BF0" w:rsidRPr="000D42A2" w:rsidRDefault="00903BF0" w:rsidP="00903BF0">
      <w:pPr>
        <w:pStyle w:val="a3"/>
        <w:spacing w:before="0" w:beforeAutospacing="0" w:after="0" w:afterAutospacing="0"/>
        <w:rPr>
          <w:ins w:id="153" w:author="Unknown"/>
          <w:color w:val="404040"/>
          <w:sz w:val="28"/>
          <w:szCs w:val="28"/>
          <w:lang w:val="en-US"/>
        </w:rPr>
      </w:pPr>
      <w:ins w:id="154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 Klassik boshqaruv maktabining maqsadi yaratish edi</w:t>
        </w:r>
      </w:ins>
    </w:p>
    <w:p w14:paraId="10EA403F" w14:textId="087CE17E" w:rsidR="00AA5D5F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122F0FD" w14:textId="3D9E316F" w:rsidR="00AA5D5F" w:rsidRPr="000D42A2" w:rsidRDefault="0024280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#u</w:t>
      </w:r>
      <w:ins w:id="155" w:author="Unknown">
        <w:r w:rsidR="00AA5D5F" w:rsidRPr="000D42A2">
          <w:rPr>
            <w:color w:val="404040"/>
            <w:sz w:val="28"/>
            <w:szCs w:val="28"/>
            <w:lang w:val="en-US"/>
          </w:rPr>
          <w:t>niversal boshqaruv printsipi</w:t>
        </w:r>
      </w:ins>
    </w:p>
    <w:p w14:paraId="6A8A6EC4" w14:textId="255172C3" w:rsidR="00AA5D5F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4F86F7A" w14:textId="6B92671B" w:rsidR="00903BF0" w:rsidRPr="000D42A2" w:rsidRDefault="00903BF0" w:rsidP="00903BF0">
      <w:pPr>
        <w:pStyle w:val="a3"/>
        <w:spacing w:before="0" w:beforeAutospacing="0" w:after="0" w:afterAutospacing="0"/>
        <w:rPr>
          <w:ins w:id="156" w:author="Unknown"/>
          <w:color w:val="404040"/>
          <w:sz w:val="28"/>
          <w:szCs w:val="28"/>
          <w:lang w:val="en-US"/>
        </w:rPr>
      </w:pPr>
      <w:ins w:id="157" w:author="Unknown">
        <w:r w:rsidRPr="000D42A2">
          <w:rPr>
            <w:color w:val="404040"/>
            <w:sz w:val="28"/>
            <w:szCs w:val="28"/>
            <w:lang w:val="en-US"/>
          </w:rPr>
          <w:t>Mehnatni taqsimlash usullari</w:t>
        </w:r>
      </w:ins>
    </w:p>
    <w:p w14:paraId="6EEF8909" w14:textId="366D2030" w:rsidR="00AA5D5F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8F45A9A" w14:textId="2B36C34F" w:rsidR="00903BF0" w:rsidRPr="000D42A2" w:rsidRDefault="00903BF0" w:rsidP="00903BF0">
      <w:pPr>
        <w:pStyle w:val="a3"/>
        <w:spacing w:before="0" w:beforeAutospacing="0" w:after="0" w:afterAutospacing="0"/>
        <w:rPr>
          <w:ins w:id="158" w:author="Unknown"/>
          <w:color w:val="404040"/>
          <w:sz w:val="28"/>
          <w:szCs w:val="28"/>
          <w:lang w:val="en-US"/>
        </w:rPr>
      </w:pPr>
      <w:ins w:id="159" w:author="Unknown">
        <w:r w:rsidRPr="000D42A2">
          <w:rPr>
            <w:color w:val="404040"/>
            <w:sz w:val="28"/>
            <w:szCs w:val="28"/>
            <w:lang w:val="en-US"/>
          </w:rPr>
          <w:t>Xodimlarning mehnat sharoitlari</w:t>
        </w:r>
      </w:ins>
    </w:p>
    <w:p w14:paraId="18CB0366" w14:textId="47D72963" w:rsidR="00AA5D5F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1447692" w14:textId="0FD79ED4" w:rsidR="00903BF0" w:rsidRPr="000D42A2" w:rsidRDefault="0024280C" w:rsidP="00903BF0">
      <w:pPr>
        <w:pStyle w:val="a3"/>
        <w:spacing w:before="0" w:beforeAutospacing="0" w:after="0" w:afterAutospacing="0"/>
        <w:rPr>
          <w:ins w:id="160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M</w:t>
      </w:r>
      <w:ins w:id="161" w:author="Unknown">
        <w:r w:rsidR="00903BF0" w:rsidRPr="000D42A2">
          <w:rPr>
            <w:color w:val="404040"/>
            <w:sz w:val="28"/>
            <w:szCs w:val="28"/>
            <w:lang w:val="en-US"/>
          </w:rPr>
          <w:t>ehnat unumdorligini rag'batlantirish usullari</w:t>
        </w:r>
      </w:ins>
    </w:p>
    <w:p w14:paraId="6A85BAD1" w14:textId="392C8CAF" w:rsidR="008A34A7" w:rsidRPr="000D42A2" w:rsidRDefault="00AA5D5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275CE6D4" w14:textId="7DFA3BFC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162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Dastlabki, joriy va yakuniy nazoratning asosiy farqi nimada?</w:t>
        </w:r>
      </w:ins>
    </w:p>
    <w:p w14:paraId="2EFE9F3E" w14:textId="5EBF8B83" w:rsidR="00AA5D5F" w:rsidRPr="000D42A2" w:rsidRDefault="00AA5D5F" w:rsidP="00AA5D5F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60306CE" w14:textId="5DF4EE60" w:rsidR="00AA5D5F" w:rsidRPr="000D42A2" w:rsidRDefault="0024280C" w:rsidP="00AA5D5F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163" w:author="Unknown">
        <w:r w:rsidR="00AA5D5F" w:rsidRPr="000D42A2">
          <w:rPr>
            <w:color w:val="404040"/>
            <w:sz w:val="28"/>
            <w:szCs w:val="28"/>
            <w:lang w:val="en-US"/>
          </w:rPr>
          <w:t>Amalga oshirish vaqtida</w:t>
        </w:r>
      </w:ins>
    </w:p>
    <w:p w14:paraId="3F4E32E3" w14:textId="6D54A4FF" w:rsidR="00AA5D5F" w:rsidRPr="000D42A2" w:rsidRDefault="00AA5D5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32101301" w14:textId="2BABF4A0" w:rsidR="005B4D7E" w:rsidRPr="000D42A2" w:rsidRDefault="0024280C" w:rsidP="00903BF0">
      <w:pPr>
        <w:pStyle w:val="a3"/>
        <w:spacing w:before="0" w:beforeAutospacing="0" w:after="0" w:afterAutospacing="0"/>
        <w:rPr>
          <w:ins w:id="164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a</w:t>
      </w:r>
      <w:ins w:id="165" w:author="Unknown">
        <w:r w:rsidR="005B4D7E" w:rsidRPr="000D42A2">
          <w:rPr>
            <w:color w:val="404040"/>
            <w:sz w:val="28"/>
            <w:szCs w:val="28"/>
            <w:lang w:val="en-US"/>
          </w:rPr>
          <w:t>ktsiyadorlar</w:t>
        </w:r>
      </w:ins>
      <w:r w:rsidR="005B4D7E" w:rsidRPr="000D42A2">
        <w:rPr>
          <w:color w:val="404040"/>
          <w:sz w:val="28"/>
          <w:szCs w:val="28"/>
          <w:lang w:val="en-US"/>
        </w:rPr>
        <w:t>da</w:t>
      </w:r>
    </w:p>
    <w:p w14:paraId="2DB5EBD9" w14:textId="2C353E7A" w:rsidR="00903BF0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725BF8C" w14:textId="6CB95040" w:rsidR="005B4D7E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i</w:t>
      </w:r>
      <w:ins w:id="166" w:author="Unknown">
        <w:r w:rsidR="005B4D7E" w:rsidRPr="000D42A2">
          <w:rPr>
            <w:color w:val="404040"/>
            <w:sz w:val="28"/>
            <w:szCs w:val="28"/>
            <w:lang w:val="en-US"/>
          </w:rPr>
          <w:t>ste'molchilar</w:t>
        </w:r>
      </w:ins>
      <w:r w:rsidR="005B4D7E" w:rsidRPr="000D42A2">
        <w:rPr>
          <w:color w:val="404040"/>
          <w:sz w:val="28"/>
          <w:szCs w:val="28"/>
          <w:lang w:val="en-US"/>
        </w:rPr>
        <w:t>da</w:t>
      </w:r>
    </w:p>
    <w:p w14:paraId="7C2C3C44" w14:textId="7BC21706" w:rsidR="00AA5D5F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E321DEC" w14:textId="0D908432" w:rsidR="005B4D7E" w:rsidRPr="000D42A2" w:rsidRDefault="005B4D7E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ins w:id="167" w:author="Unknown">
        <w:r w:rsidRPr="000D42A2">
          <w:rPr>
            <w:color w:val="404040"/>
            <w:sz w:val="28"/>
            <w:szCs w:val="28"/>
            <w:lang w:val="en-US"/>
          </w:rPr>
          <w:t>davlat organlari</w:t>
        </w:r>
      </w:ins>
      <w:r w:rsidRPr="000D42A2">
        <w:rPr>
          <w:color w:val="404040"/>
          <w:sz w:val="28"/>
          <w:szCs w:val="28"/>
          <w:lang w:val="en-US"/>
        </w:rPr>
        <w:t>da</w:t>
      </w:r>
    </w:p>
    <w:p w14:paraId="23B2CC30" w14:textId="6C482958" w:rsidR="005B4D7E" w:rsidRPr="000D42A2" w:rsidRDefault="00AA5D5F" w:rsidP="00903BF0">
      <w:pPr>
        <w:pStyle w:val="a3"/>
        <w:spacing w:before="0" w:beforeAutospacing="0" w:after="0" w:afterAutospacing="0"/>
        <w:rPr>
          <w:ins w:id="168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1D502508" w14:textId="2428513C" w:rsidR="00903BF0" w:rsidRPr="000D42A2" w:rsidRDefault="00903BF0" w:rsidP="00903BF0">
      <w:pPr>
        <w:pStyle w:val="a3"/>
        <w:spacing w:before="0" w:beforeAutospacing="0" w:after="0" w:afterAutospacing="0"/>
        <w:rPr>
          <w:ins w:id="169" w:author="Unknown"/>
          <w:color w:val="404040"/>
          <w:sz w:val="28"/>
          <w:szCs w:val="28"/>
          <w:lang w:val="en-US"/>
        </w:rPr>
      </w:pPr>
      <w:ins w:id="170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Tashkilotga bevosita ta'sir etuvchi tashqi muhit:</w:t>
        </w:r>
      </w:ins>
    </w:p>
    <w:p w14:paraId="52669D3D" w14:textId="6ABC83DF" w:rsidR="00AA5D5F" w:rsidRPr="000D42A2" w:rsidRDefault="00AA5D5F" w:rsidP="00903BF0">
      <w:pPr>
        <w:pStyle w:val="a3"/>
        <w:spacing w:before="0" w:beforeAutospacing="0" w:after="0" w:afterAutospacing="0"/>
        <w:rPr>
          <w:bCs/>
          <w:color w:val="404040"/>
          <w:sz w:val="28"/>
          <w:szCs w:val="28"/>
          <w:lang w:val="en-US"/>
        </w:rPr>
      </w:pPr>
      <w:r w:rsidRPr="000D42A2">
        <w:rPr>
          <w:bCs/>
          <w:color w:val="404040"/>
          <w:sz w:val="28"/>
          <w:szCs w:val="28"/>
          <w:lang w:val="en-US"/>
        </w:rPr>
        <w:t>====</w:t>
      </w:r>
    </w:p>
    <w:p w14:paraId="066C66F6" w14:textId="58C5DFE4" w:rsidR="00AA5D5F" w:rsidRPr="000D42A2" w:rsidRDefault="0024280C" w:rsidP="00903BF0">
      <w:pPr>
        <w:pStyle w:val="a3"/>
        <w:spacing w:before="0" w:beforeAutospacing="0" w:after="0" w:afterAutospacing="0"/>
        <w:rPr>
          <w:bCs/>
          <w:color w:val="404040"/>
          <w:sz w:val="28"/>
          <w:szCs w:val="28"/>
          <w:lang w:val="en-US"/>
        </w:rPr>
      </w:pPr>
      <w:r>
        <w:rPr>
          <w:bCs/>
          <w:color w:val="404040"/>
          <w:sz w:val="28"/>
          <w:szCs w:val="28"/>
          <w:lang w:val="en-US"/>
        </w:rPr>
        <w:t>#b</w:t>
      </w:r>
      <w:r w:rsidR="00AA5D5F" w:rsidRPr="000D42A2">
        <w:rPr>
          <w:bCs/>
          <w:color w:val="404040"/>
          <w:sz w:val="28"/>
          <w:szCs w:val="28"/>
          <w:lang w:val="en-US"/>
        </w:rPr>
        <w:t>archa javob to’g’ri</w:t>
      </w:r>
    </w:p>
    <w:p w14:paraId="12383B93" w14:textId="701B841C" w:rsidR="00AA5D5F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6A96459" w14:textId="5D1BE54A" w:rsidR="00903BF0" w:rsidRPr="000D42A2" w:rsidRDefault="00903BF0" w:rsidP="00903BF0">
      <w:pPr>
        <w:pStyle w:val="a3"/>
        <w:spacing w:before="0" w:beforeAutospacing="0" w:after="0" w:afterAutospacing="0"/>
        <w:rPr>
          <w:ins w:id="171" w:author="Unknown"/>
          <w:color w:val="404040"/>
          <w:sz w:val="28"/>
          <w:szCs w:val="28"/>
          <w:lang w:val="en-US"/>
        </w:rPr>
      </w:pPr>
      <w:ins w:id="172" w:author="Unknown">
        <w:r w:rsidRPr="000D42A2">
          <w:rPr>
            <w:color w:val="404040"/>
            <w:sz w:val="28"/>
            <w:szCs w:val="28"/>
            <w:lang w:val="en-US"/>
          </w:rPr>
          <w:t>Aktsiyadorlar, raqobatchilar, etkazib beruvchilar</w:t>
        </w:r>
      </w:ins>
    </w:p>
    <w:p w14:paraId="7BC99E80" w14:textId="299D36DA" w:rsidR="00AA5D5F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B7B65E6" w14:textId="2D82537D" w:rsidR="00903BF0" w:rsidRPr="000D42A2" w:rsidRDefault="00903BF0" w:rsidP="00903BF0">
      <w:pPr>
        <w:pStyle w:val="a3"/>
        <w:spacing w:before="0" w:beforeAutospacing="0" w:after="0" w:afterAutospacing="0"/>
        <w:rPr>
          <w:ins w:id="173" w:author="Unknown"/>
          <w:color w:val="404040"/>
          <w:sz w:val="28"/>
          <w:szCs w:val="28"/>
          <w:lang w:val="en-US"/>
        </w:rPr>
      </w:pPr>
      <w:ins w:id="174" w:author="Unknown">
        <w:r w:rsidRPr="000D42A2">
          <w:rPr>
            <w:color w:val="404040"/>
            <w:sz w:val="28"/>
            <w:szCs w:val="28"/>
            <w:lang w:val="en-US"/>
          </w:rPr>
          <w:t>Iste'molchilar, savdogarlar, mahalliy hokimiyat organlari</w:t>
        </w:r>
      </w:ins>
    </w:p>
    <w:p w14:paraId="3F6732B3" w14:textId="4EEBEBBF" w:rsidR="00AA5D5F" w:rsidRPr="000D42A2" w:rsidRDefault="00AA5D5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3C18B398" w14:textId="23F0ED55" w:rsidR="00903BF0" w:rsidRPr="000D42A2" w:rsidRDefault="0024280C" w:rsidP="00903BF0">
      <w:pPr>
        <w:pStyle w:val="a3"/>
        <w:spacing w:before="0" w:beforeAutospacing="0" w:after="0" w:afterAutospacing="0"/>
        <w:rPr>
          <w:ins w:id="175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D</w:t>
      </w:r>
      <w:ins w:id="176" w:author="Unknown">
        <w:r w:rsidR="00903BF0" w:rsidRPr="000D42A2">
          <w:rPr>
            <w:color w:val="404040"/>
            <w:sz w:val="28"/>
            <w:szCs w:val="28"/>
            <w:lang w:val="en-US"/>
          </w:rPr>
          <w:t>avlat organlari, mahalliy hokimiyat organlari</w:t>
        </w:r>
      </w:ins>
    </w:p>
    <w:p w14:paraId="00508D9F" w14:textId="649CC235" w:rsidR="00AA5D5F" w:rsidRPr="000D42A2" w:rsidRDefault="00AA5D5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3805098C" w14:textId="69F1E7A5" w:rsidR="00903BF0" w:rsidRPr="000D42A2" w:rsidRDefault="00903BF0" w:rsidP="00903BF0">
      <w:pPr>
        <w:pStyle w:val="a3"/>
        <w:spacing w:before="0" w:beforeAutospacing="0" w:after="0" w:afterAutospacing="0"/>
        <w:rPr>
          <w:ins w:id="177" w:author="Unknown"/>
          <w:color w:val="404040"/>
          <w:sz w:val="28"/>
          <w:szCs w:val="28"/>
          <w:lang w:val="en-US"/>
        </w:rPr>
      </w:pPr>
      <w:ins w:id="17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 Vakolatlarni topshirish jarayoni maxsus vazifalarni bajarish uchun vakolatlarni yuqori rahbardan quyi boshliqlarga o‘tkazishni o‘z ichiga oladi. Bu jarayonning ahvoli qanday?</w:t>
        </w:r>
      </w:ins>
    </w:p>
    <w:p w14:paraId="03E2AF4B" w14:textId="4583FB99" w:rsidR="00AA5D5F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3F62BD1" w14:textId="41001ECD" w:rsidR="00AA5D5F" w:rsidRPr="000D42A2" w:rsidRDefault="0024280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#v</w:t>
      </w:r>
      <w:ins w:id="179" w:author="Unknown">
        <w:r w:rsidR="00AA5D5F" w:rsidRPr="000D42A2">
          <w:rPr>
            <w:color w:val="404040"/>
            <w:sz w:val="28"/>
            <w:szCs w:val="28"/>
            <w:lang w:val="en-US"/>
          </w:rPr>
          <w:t>akolatlar quyi menejerga o'tadi va barcha mas'uliyat katta menejer zimmasida qolad</w:t>
        </w:r>
      </w:ins>
      <w:r w:rsidR="00AA5D5F" w:rsidRPr="000D42A2">
        <w:rPr>
          <w:color w:val="404040"/>
          <w:sz w:val="28"/>
          <w:szCs w:val="28"/>
          <w:lang w:val="en-US"/>
        </w:rPr>
        <w:t>i</w:t>
      </w:r>
    </w:p>
    <w:p w14:paraId="0CF9F48B" w14:textId="7050A705" w:rsidR="00AA5D5F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44C0B8A" w14:textId="0F6E13CA" w:rsidR="00903BF0" w:rsidRPr="000D42A2" w:rsidRDefault="00903BF0" w:rsidP="00903BF0">
      <w:pPr>
        <w:pStyle w:val="a3"/>
        <w:spacing w:before="0" w:beforeAutospacing="0" w:after="0" w:afterAutospacing="0"/>
        <w:rPr>
          <w:ins w:id="180" w:author="Unknown"/>
          <w:b/>
          <w:bCs/>
          <w:color w:val="404040"/>
          <w:sz w:val="28"/>
          <w:szCs w:val="28"/>
          <w:lang w:val="en-US"/>
        </w:rPr>
      </w:pPr>
      <w:ins w:id="181" w:author="Unknown">
        <w:r w:rsidRPr="000D42A2">
          <w:rPr>
            <w:color w:val="404040"/>
            <w:sz w:val="28"/>
            <w:szCs w:val="28"/>
            <w:lang w:val="en-US"/>
          </w:rPr>
          <w:t>Vakolat va mas'uliyatni quyi darajadagi menejerga o'tkazish</w:t>
        </w:r>
      </w:ins>
    </w:p>
    <w:p w14:paraId="1BD3966C" w14:textId="4AFA2D20" w:rsidR="00AA5D5F" w:rsidRPr="000D42A2" w:rsidRDefault="00AA5D5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4637224" w14:textId="224A6A0F" w:rsidR="00903BF0" w:rsidRPr="000D42A2" w:rsidRDefault="00903BF0" w:rsidP="00903BF0">
      <w:pPr>
        <w:pStyle w:val="a3"/>
        <w:spacing w:before="0" w:beforeAutospacing="0" w:after="0" w:afterAutospacing="0"/>
        <w:rPr>
          <w:ins w:id="182" w:author="Unknown"/>
          <w:color w:val="404040"/>
          <w:sz w:val="28"/>
          <w:szCs w:val="28"/>
          <w:lang w:val="en-US"/>
        </w:rPr>
      </w:pPr>
      <w:ins w:id="183" w:author="Unknown">
        <w:r w:rsidRPr="000D42A2">
          <w:rPr>
            <w:color w:val="404040"/>
            <w:sz w:val="28"/>
            <w:szCs w:val="28"/>
            <w:lang w:val="en-US"/>
          </w:rPr>
          <w:t>Mas'uliyat quyi boshqaruvchiga o'tadi</w:t>
        </w:r>
      </w:ins>
    </w:p>
    <w:p w14:paraId="36D6886F" w14:textId="48BBA0CA" w:rsidR="00AA5D5F" w:rsidRPr="000D42A2" w:rsidRDefault="00AA5D5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72EF5DC5" w14:textId="711E9A85" w:rsidR="00903BF0" w:rsidRPr="000D42A2" w:rsidRDefault="0024280C" w:rsidP="00903BF0">
      <w:pPr>
        <w:pStyle w:val="a3"/>
        <w:spacing w:before="0" w:beforeAutospacing="0" w:after="0" w:afterAutospacing="0"/>
        <w:rPr>
          <w:ins w:id="184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T</w:t>
      </w:r>
      <w:ins w:id="185" w:author="Unknown">
        <w:r w:rsidR="00903BF0" w:rsidRPr="000D42A2">
          <w:rPr>
            <w:color w:val="404040"/>
            <w:sz w:val="28"/>
            <w:szCs w:val="28"/>
            <w:lang w:val="en-US"/>
          </w:rPr>
          <w:t>eng darajali yangi rahbar tayinlanadi va barcha mas'uliyat unga o'tadi</w:t>
        </w:r>
      </w:ins>
    </w:p>
    <w:p w14:paraId="63ED4E18" w14:textId="737CF0B5" w:rsidR="008A34A7" w:rsidRPr="000D42A2" w:rsidRDefault="00AA5D5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lastRenderedPageBreak/>
        <w:t>++++</w:t>
      </w:r>
    </w:p>
    <w:p w14:paraId="7A0EADFD" w14:textId="77777777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Korxonaning hududiy afzalliklari nimada:</w:t>
      </w:r>
    </w:p>
    <w:p w14:paraId="689E70A0" w14:textId="39AE3825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035CC1B" w14:textId="3E1ACA6A" w:rsidR="00AA5D5F" w:rsidRPr="000D42A2" w:rsidRDefault="0024280C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="00AA5D5F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barcha javoblar to'g'ri.</w:t>
      </w:r>
    </w:p>
    <w:p w14:paraId="4CD55BBB" w14:textId="77777777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AE3F1C3" w14:textId="01F5C6B9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Moddiy xarajatlar va past ish haqi.</w:t>
      </w:r>
    </w:p>
    <w:p w14:paraId="298743F5" w14:textId="39BA122D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5BEAA65" w14:textId="629C842B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Valyuta kurslaridan erkinlik.</w:t>
      </w:r>
    </w:p>
    <w:p w14:paraId="76C603E7" w14:textId="351EDD67" w:rsidR="00AA5D5F" w:rsidRPr="000D42A2" w:rsidRDefault="00AA5D5F" w:rsidP="00AA5D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E9BB564" w14:textId="32580BB6" w:rsidR="00AA5D5F" w:rsidRPr="000D42A2" w:rsidRDefault="00AA5D5F" w:rsidP="00AA5D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Bozorlarning yaqinligi.</w:t>
      </w:r>
    </w:p>
    <w:p w14:paraId="5240504A" w14:textId="749E1DCF" w:rsidR="008A34A7" w:rsidRPr="000D42A2" w:rsidRDefault="00AA5D5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1486E720" w14:textId="77777777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Geografik markazlashtirish yoki markazsizlashtirish bo'yicha korxonaning xususiyatlari:</w:t>
      </w:r>
    </w:p>
    <w:p w14:paraId="713A48FD" w14:textId="75E3D3BE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65D8634" w14:textId="08CA1A63" w:rsidR="00AA5D5F" w:rsidRPr="000D42A2" w:rsidRDefault="0024280C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#m</w:t>
      </w:r>
      <w:r w:rsidR="00AA5D5F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illiy, xalqaro, ko'p millatli firmalar.</w:t>
      </w:r>
    </w:p>
    <w:p w14:paraId="60DA41E5" w14:textId="16D25BB0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CF2289F" w14:textId="0AB1429C" w:rsidR="00AA5D5F" w:rsidRPr="000D42A2" w:rsidRDefault="0024280C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AA5D5F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intaqaviy firmalar.</w:t>
      </w:r>
    </w:p>
    <w:p w14:paraId="3D7104CF" w14:textId="5F6D181F" w:rsidR="00992891" w:rsidRPr="000D42A2" w:rsidRDefault="00992891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10D2A4A" w14:textId="0AC4DD78" w:rsidR="00AA5D5F" w:rsidRPr="000D42A2" w:rsidRDefault="00AA5D5F" w:rsidP="00AA5D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Hududiy korxonalar.</w:t>
      </w:r>
    </w:p>
    <w:p w14:paraId="6A8B7C42" w14:textId="7F878B8A" w:rsidR="00992891" w:rsidRPr="000D42A2" w:rsidRDefault="00992891" w:rsidP="00AA5D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11C1A25" w14:textId="774343C3" w:rsidR="00AA5D5F" w:rsidRPr="000D42A2" w:rsidRDefault="00AA5D5F" w:rsidP="00AA5D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Barcha javoblar to'g'ri.</w:t>
      </w:r>
    </w:p>
    <w:p w14:paraId="6E9FD708" w14:textId="472B7025" w:rsidR="00AA5D5F" w:rsidRPr="000D42A2" w:rsidRDefault="00992891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08551196" w14:textId="1F20935C" w:rsidR="00903BF0" w:rsidRPr="000D42A2" w:rsidRDefault="00903BF0" w:rsidP="00903BF0">
      <w:pPr>
        <w:pStyle w:val="a3"/>
        <w:spacing w:before="0" w:beforeAutospacing="0" w:after="0" w:afterAutospacing="0"/>
        <w:rPr>
          <w:ins w:id="186" w:author="Unknown"/>
          <w:color w:val="404040"/>
          <w:sz w:val="28"/>
          <w:szCs w:val="28"/>
          <w:lang w:val="en-US"/>
        </w:rPr>
      </w:pPr>
      <w:ins w:id="187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Nima uchun to'g'ridan-to'g'ri majburlash va jazodan qo'rqish usullari asta-sekin ijtimoiy majburlash usullari bilan almashtiriladi?</w:t>
        </w:r>
      </w:ins>
    </w:p>
    <w:p w14:paraId="2CA972B0" w14:textId="31733D6B" w:rsidR="00992891" w:rsidRPr="000D42A2" w:rsidRDefault="00992891" w:rsidP="00992891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C102D02" w14:textId="4D55018F" w:rsidR="00992891" w:rsidRPr="000D42A2" w:rsidRDefault="0024280C" w:rsidP="00992891">
      <w:pPr>
        <w:pStyle w:val="a3"/>
        <w:spacing w:before="0" w:beforeAutospacing="0" w:after="0" w:afterAutospacing="0"/>
        <w:rPr>
          <w:ins w:id="188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189" w:author="Unknown">
        <w:r w:rsidR="00992891" w:rsidRPr="000D42A2">
          <w:rPr>
            <w:color w:val="404040"/>
            <w:sz w:val="28"/>
            <w:szCs w:val="28"/>
            <w:lang w:val="en-US"/>
          </w:rPr>
          <w:t>majburlash mexanizmi ishlab chiqarish rivojlanishini ta'minlashdan to'xtadi</w:t>
        </w:r>
      </w:ins>
    </w:p>
    <w:p w14:paraId="078D1FF8" w14:textId="6965541A" w:rsidR="00992891" w:rsidRPr="000D42A2" w:rsidRDefault="00992891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42904DC8" w14:textId="396296C4" w:rsidR="00903BF0" w:rsidRPr="000D42A2" w:rsidRDefault="00903BF0" w:rsidP="00903BF0">
      <w:pPr>
        <w:pStyle w:val="a3"/>
        <w:spacing w:before="0" w:beforeAutospacing="0" w:after="0" w:afterAutospacing="0"/>
        <w:rPr>
          <w:ins w:id="190" w:author="Unknown"/>
          <w:color w:val="404040"/>
          <w:sz w:val="28"/>
          <w:szCs w:val="28"/>
          <w:lang w:val="en-US"/>
        </w:rPr>
      </w:pPr>
      <w:ins w:id="191" w:author="Unknown">
        <w:r w:rsidRPr="000D42A2">
          <w:rPr>
            <w:color w:val="404040"/>
            <w:sz w:val="28"/>
            <w:szCs w:val="28"/>
            <w:lang w:val="en-US"/>
          </w:rPr>
          <w:t>Katta xodimlarni saqlash foydasiz bo'lib qoldi</w:t>
        </w:r>
      </w:ins>
    </w:p>
    <w:p w14:paraId="3153E3A7" w14:textId="3CAD6E27" w:rsidR="00992891" w:rsidRPr="000D42A2" w:rsidRDefault="0099289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504C487" w14:textId="23488CF2" w:rsidR="00903BF0" w:rsidRPr="000D42A2" w:rsidRDefault="00903BF0" w:rsidP="00903BF0">
      <w:pPr>
        <w:pStyle w:val="a3"/>
        <w:spacing w:before="0" w:beforeAutospacing="0" w:after="0" w:afterAutospacing="0"/>
        <w:rPr>
          <w:ins w:id="192" w:author="Unknown"/>
          <w:color w:val="404040"/>
          <w:sz w:val="28"/>
          <w:szCs w:val="28"/>
          <w:lang w:val="en-US"/>
        </w:rPr>
      </w:pPr>
      <w:ins w:id="193" w:author="Unknown">
        <w:r w:rsidRPr="000D42A2">
          <w:rPr>
            <w:color w:val="404040"/>
            <w:sz w:val="28"/>
            <w:szCs w:val="28"/>
            <w:lang w:val="en-US"/>
          </w:rPr>
          <w:t>Ulardan unumli foydalana oladigan menejerni tayyorlash qiyin</w:t>
        </w:r>
      </w:ins>
    </w:p>
    <w:p w14:paraId="41F1AF00" w14:textId="441A3843" w:rsidR="00992891" w:rsidRPr="000D42A2" w:rsidRDefault="0099289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2F444D7" w14:textId="6783AF87" w:rsidR="00903BF0" w:rsidRPr="000D42A2" w:rsidRDefault="00903BF0" w:rsidP="00903BF0">
      <w:pPr>
        <w:pStyle w:val="a3"/>
        <w:spacing w:before="0" w:beforeAutospacing="0" w:after="0" w:afterAutospacing="0"/>
        <w:rPr>
          <w:ins w:id="194" w:author="Unknown"/>
          <w:color w:val="404040"/>
          <w:sz w:val="28"/>
          <w:szCs w:val="28"/>
          <w:lang w:val="en-US"/>
        </w:rPr>
      </w:pPr>
      <w:ins w:id="195" w:author="Unknown">
        <w:r w:rsidRPr="000D42A2">
          <w:rPr>
            <w:color w:val="404040"/>
            <w:sz w:val="28"/>
            <w:szCs w:val="28"/>
            <w:lang w:val="en-US"/>
          </w:rPr>
          <w:t>Mehnat harakati ishchilarni bevosita majburlashdan ma'lum darajada himoya qilishga erishdi</w:t>
        </w:r>
      </w:ins>
    </w:p>
    <w:p w14:paraId="77D8DD0C" w14:textId="49D15508" w:rsidR="00992891" w:rsidRPr="000D42A2" w:rsidRDefault="00992891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3EB092A2" w14:textId="77777777" w:rsidR="00992891" w:rsidRPr="000D42A2" w:rsidRDefault="00903BF0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ins w:id="196" w:author="Unknown">
        <w:r w:rsidRPr="000D42A2">
          <w:rPr>
            <w:rFonts w:ascii="Times New Roman" w:hAnsi="Times New Roman" w:cs="Times New Roman"/>
            <w:b/>
            <w:bCs/>
            <w:color w:val="404040"/>
            <w:sz w:val="28"/>
            <w:szCs w:val="28"/>
            <w:lang w:val="en-US"/>
          </w:rPr>
          <w:t xml:space="preserve"> </w:t>
        </w:r>
      </w:ins>
      <w:r w:rsidR="00992891"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Korxonalar hajmi asosan quyidagi ko'rsatkichlarga bog'liq:</w:t>
      </w:r>
    </w:p>
    <w:p w14:paraId="3C32B122" w14:textId="1EB029F5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6F617E3" w14:textId="5129AF34" w:rsidR="00992891" w:rsidRPr="000D42A2" w:rsidRDefault="0024280C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="00992891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barcha javoblar to'g'ri.</w:t>
      </w:r>
    </w:p>
    <w:p w14:paraId="0F69B31A" w14:textId="27553B91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9FF1A6E" w14:textId="67464FA1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Investitsiya qilingan kapital miqdori.</w:t>
      </w:r>
    </w:p>
    <w:p w14:paraId="6BD2343E" w14:textId="18851E9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AA5EC4A" w14:textId="0BDB016C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Qo'shilgan qiymat vazni.</w:t>
      </w:r>
    </w:p>
    <w:p w14:paraId="233370F6" w14:textId="0C258F45" w:rsidR="00992891" w:rsidRPr="000D42A2" w:rsidRDefault="00992891" w:rsidP="009928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A66B650" w14:textId="45F355E8" w:rsidR="00992891" w:rsidRPr="000D42A2" w:rsidRDefault="00992891" w:rsidP="009928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Ish bilan band bo'lgan ishchilar va xizmatchilar soni, sotish hajmi.</w:t>
      </w:r>
    </w:p>
    <w:p w14:paraId="3A694F48" w14:textId="5C4BF494" w:rsidR="00903BF0" w:rsidRPr="000D42A2" w:rsidRDefault="00903BF0" w:rsidP="00992891">
      <w:pPr>
        <w:pStyle w:val="a3"/>
        <w:spacing w:before="0" w:beforeAutospacing="0" w:after="0" w:afterAutospacing="0"/>
        <w:rPr>
          <w:ins w:id="197" w:author="Unknown"/>
          <w:color w:val="404040"/>
          <w:sz w:val="28"/>
          <w:szCs w:val="28"/>
          <w:lang w:val="en-US"/>
        </w:rPr>
      </w:pPr>
    </w:p>
    <w:p w14:paraId="75134948" w14:textId="77777777" w:rsidR="008A34A7" w:rsidRPr="000D42A2" w:rsidRDefault="008A34A7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</w:p>
    <w:p w14:paraId="01C5FE66" w14:textId="77777777" w:rsidR="00992891" w:rsidRPr="000D42A2" w:rsidRDefault="00992891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lastRenderedPageBreak/>
        <w:t>++++</w:t>
      </w:r>
    </w:p>
    <w:p w14:paraId="7FEF3DF9" w14:textId="17ADCE09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19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 Qaysi omil ishlab chiqarish tizimining turiga ta'sir qilmaydi?</w:t>
        </w:r>
      </w:ins>
    </w:p>
    <w:p w14:paraId="2D9A397F" w14:textId="7F098423" w:rsidR="00992891" w:rsidRPr="000D42A2" w:rsidRDefault="00992891" w:rsidP="005E601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0EC2577" w14:textId="47333914" w:rsidR="00992891" w:rsidRPr="000D42A2" w:rsidRDefault="0024280C" w:rsidP="005E6019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199" w:author="Unknown">
        <w:r w:rsidR="00992891" w:rsidRPr="000D42A2">
          <w:rPr>
            <w:color w:val="404040"/>
            <w:sz w:val="28"/>
            <w:szCs w:val="28"/>
            <w:lang w:val="en-US"/>
          </w:rPr>
          <w:t>hududiy bandlik dasturlaridan</w:t>
        </w:r>
      </w:ins>
    </w:p>
    <w:p w14:paraId="6850DFF6" w14:textId="5ABFAEAB" w:rsidR="00992891" w:rsidRPr="000D42A2" w:rsidRDefault="00992891" w:rsidP="005E601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8296C2D" w14:textId="1C4042D6" w:rsidR="005E6019" w:rsidRPr="000D42A2" w:rsidRDefault="005E6019" w:rsidP="005E6019">
      <w:pPr>
        <w:pStyle w:val="a3"/>
        <w:spacing w:before="0" w:beforeAutospacing="0" w:after="0" w:afterAutospacing="0"/>
        <w:rPr>
          <w:ins w:id="200" w:author="Unknown"/>
          <w:color w:val="404040"/>
          <w:sz w:val="28"/>
          <w:szCs w:val="28"/>
          <w:lang w:val="en-US"/>
        </w:rPr>
      </w:pPr>
      <w:ins w:id="201" w:author="Unknown">
        <w:r w:rsidRPr="000D42A2">
          <w:rPr>
            <w:color w:val="404040"/>
            <w:sz w:val="28"/>
            <w:szCs w:val="28"/>
            <w:lang w:val="en-US"/>
          </w:rPr>
          <w:t>M</w:t>
        </w:r>
      </w:ins>
      <w:r w:rsidRPr="000D42A2">
        <w:rPr>
          <w:color w:val="404040"/>
          <w:sz w:val="28"/>
          <w:szCs w:val="28"/>
          <w:lang w:val="en-US"/>
        </w:rPr>
        <w:t>enejment</w:t>
      </w:r>
      <w:ins w:id="202" w:author="Unknown">
        <w:r w:rsidRPr="000D42A2">
          <w:rPr>
            <w:color w:val="404040"/>
            <w:sz w:val="28"/>
            <w:szCs w:val="28"/>
            <w:lang w:val="en-US"/>
          </w:rPr>
          <w:t xml:space="preserve"> strategiyasidan</w:t>
        </w:r>
      </w:ins>
    </w:p>
    <w:p w14:paraId="7DD882A4" w14:textId="3890C4F0" w:rsidR="00992891" w:rsidRPr="000D42A2" w:rsidRDefault="00992891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0827B16C" w14:textId="61101FDA" w:rsidR="00903BF0" w:rsidRPr="000D42A2" w:rsidRDefault="00903BF0" w:rsidP="00903BF0">
      <w:pPr>
        <w:pStyle w:val="a3"/>
        <w:spacing w:before="0" w:beforeAutospacing="0" w:after="0" w:afterAutospacing="0"/>
        <w:rPr>
          <w:ins w:id="203" w:author="Unknown"/>
          <w:color w:val="404040"/>
          <w:sz w:val="28"/>
          <w:szCs w:val="28"/>
          <w:lang w:val="en-US"/>
        </w:rPr>
      </w:pPr>
      <w:ins w:id="204" w:author="Unknown">
        <w:r w:rsidRPr="000D42A2">
          <w:rPr>
            <w:color w:val="404040"/>
            <w:sz w:val="28"/>
            <w:szCs w:val="28"/>
            <w:lang w:val="en-US"/>
          </w:rPr>
          <w:t>Marketing strategiyasidan</w:t>
        </w:r>
      </w:ins>
    </w:p>
    <w:p w14:paraId="22FD630C" w14:textId="233DF01B" w:rsidR="00992891" w:rsidRPr="000D42A2" w:rsidRDefault="0099289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5CE431D" w14:textId="07F37C8A" w:rsidR="00903BF0" w:rsidRPr="000D42A2" w:rsidRDefault="00903BF0" w:rsidP="00903BF0">
      <w:pPr>
        <w:pStyle w:val="a3"/>
        <w:spacing w:before="0" w:beforeAutospacing="0" w:after="0" w:afterAutospacing="0"/>
        <w:rPr>
          <w:ins w:id="205" w:author="Unknown"/>
          <w:color w:val="404040"/>
          <w:sz w:val="28"/>
          <w:szCs w:val="28"/>
          <w:lang w:val="en-US"/>
        </w:rPr>
      </w:pPr>
      <w:ins w:id="206" w:author="Unknown">
        <w:r w:rsidRPr="000D42A2">
          <w:rPr>
            <w:color w:val="404040"/>
            <w:sz w:val="28"/>
            <w:szCs w:val="28"/>
            <w:lang w:val="en-US"/>
          </w:rPr>
          <w:t>Mahsulot turidan</w:t>
        </w:r>
      </w:ins>
    </w:p>
    <w:p w14:paraId="45F88287" w14:textId="2D40DE11" w:rsidR="008A34A7" w:rsidRPr="000D42A2" w:rsidRDefault="0099289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7C93F8BE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Moddiy ishlab chiqarish korxonalari:</w:t>
      </w:r>
    </w:p>
    <w:p w14:paraId="49AC1A62" w14:textId="36B505F8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3BA8875" w14:textId="13219048" w:rsidR="00992891" w:rsidRPr="000D42A2" w:rsidRDefault="0024280C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="00992891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barcha javoblar to'g'ri.</w:t>
      </w:r>
    </w:p>
    <w:p w14:paraId="4C604ED2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611DF06" w14:textId="02031C46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Xom ashyoni qayta ishlash va qayta ishlashni amalga oshiruvchi oraliq korxonalar.</w:t>
      </w:r>
    </w:p>
    <w:p w14:paraId="20E5C439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66A5BFF2" w14:textId="2DE763A0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Tayyor mahsulot ishlab chiqaruvchi korxonalar</w:t>
      </w:r>
    </w:p>
    <w:p w14:paraId="4A14BA18" w14:textId="1833FC78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FC18DC9" w14:textId="1E6CAC25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Xom ashyo yetkazib beruvchi korxonalar.</w:t>
      </w:r>
    </w:p>
    <w:p w14:paraId="5ED57753" w14:textId="4626B498" w:rsidR="008A34A7" w:rsidRPr="000D42A2" w:rsidRDefault="00992891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3E4F93AE" w14:textId="35E43328" w:rsidR="00903BF0" w:rsidRPr="000D42A2" w:rsidRDefault="00903BF0" w:rsidP="00903BF0">
      <w:pPr>
        <w:pStyle w:val="a3"/>
        <w:spacing w:before="0" w:beforeAutospacing="0" w:after="0" w:afterAutospacing="0"/>
        <w:rPr>
          <w:ins w:id="207" w:author="Unknown"/>
          <w:color w:val="404040"/>
          <w:sz w:val="28"/>
          <w:szCs w:val="28"/>
          <w:lang w:val="en-US"/>
        </w:rPr>
      </w:pPr>
      <w:ins w:id="20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Norasmiy prognozlash usullaridan qaysi biri eng qimmatli axborotni olish imkonini beradi?</w:t>
        </w:r>
      </w:ins>
    </w:p>
    <w:p w14:paraId="7F019ABC" w14:textId="4B45C2D4" w:rsidR="00992891" w:rsidRPr="000D42A2" w:rsidRDefault="0099289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DE29A78" w14:textId="09A8CFBC" w:rsidR="00992891" w:rsidRPr="000D42A2" w:rsidRDefault="0024280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209" w:author="Unknown">
        <w:r w:rsidR="00992891" w:rsidRPr="000D42A2">
          <w:rPr>
            <w:color w:val="404040"/>
            <w:sz w:val="28"/>
            <w:szCs w:val="28"/>
            <w:lang w:val="en-US"/>
          </w:rPr>
          <w:t>Sanoat josusligi</w:t>
        </w:r>
      </w:ins>
    </w:p>
    <w:p w14:paraId="25C02951" w14:textId="58F5EB5F" w:rsidR="00992891" w:rsidRPr="000D42A2" w:rsidRDefault="0099289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DE13C9A" w14:textId="30C03002" w:rsidR="00903BF0" w:rsidRPr="000D42A2" w:rsidRDefault="0024280C" w:rsidP="00903BF0">
      <w:pPr>
        <w:pStyle w:val="a3"/>
        <w:spacing w:before="0" w:beforeAutospacing="0" w:after="0" w:afterAutospacing="0"/>
        <w:rPr>
          <w:ins w:id="210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v</w:t>
      </w:r>
      <w:ins w:id="211" w:author="Unknown">
        <w:r w:rsidR="00903BF0" w:rsidRPr="000D42A2">
          <w:rPr>
            <w:color w:val="404040"/>
            <w:sz w:val="28"/>
            <w:szCs w:val="28"/>
            <w:lang w:val="en-US"/>
          </w:rPr>
          <w:t>izual ma'lumot</w:t>
        </w:r>
      </w:ins>
    </w:p>
    <w:p w14:paraId="14DE90E0" w14:textId="4DABABF7" w:rsidR="00903BF0" w:rsidRPr="000D42A2" w:rsidRDefault="00992891" w:rsidP="00903BF0">
      <w:pPr>
        <w:pStyle w:val="a3"/>
        <w:spacing w:before="0" w:beforeAutospacing="0" w:after="0" w:afterAutospacing="0"/>
        <w:rPr>
          <w:ins w:id="212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968AC4E" w14:textId="7214C542" w:rsidR="00903BF0" w:rsidRPr="000D42A2" w:rsidRDefault="00992891" w:rsidP="00903BF0">
      <w:pPr>
        <w:pStyle w:val="a3"/>
        <w:spacing w:before="0" w:beforeAutospacing="0" w:after="0" w:afterAutospacing="0"/>
        <w:rPr>
          <w:ins w:id="213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y</w:t>
      </w:r>
      <w:ins w:id="214" w:author="Unknown">
        <w:r w:rsidR="00903BF0" w:rsidRPr="000D42A2">
          <w:rPr>
            <w:color w:val="404040"/>
            <w:sz w:val="28"/>
            <w:szCs w:val="28"/>
            <w:lang w:val="en-US"/>
          </w:rPr>
          <w:t>ozma ma'lumot</w:t>
        </w:r>
      </w:ins>
    </w:p>
    <w:p w14:paraId="0ED3C78B" w14:textId="10D0139C" w:rsidR="00992891" w:rsidRPr="000D42A2" w:rsidRDefault="0099289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FA6F862" w14:textId="2B829948" w:rsidR="00903BF0" w:rsidRPr="000D42A2" w:rsidRDefault="00903BF0" w:rsidP="00903BF0">
      <w:pPr>
        <w:pStyle w:val="a3"/>
        <w:spacing w:before="0" w:beforeAutospacing="0" w:after="0" w:afterAutospacing="0"/>
        <w:rPr>
          <w:ins w:id="215" w:author="Unknown"/>
          <w:color w:val="404040"/>
          <w:sz w:val="28"/>
          <w:szCs w:val="28"/>
          <w:lang w:val="en-US"/>
        </w:rPr>
      </w:pPr>
      <w:ins w:id="216" w:author="Unknown">
        <w:r w:rsidRPr="000D42A2">
          <w:rPr>
            <w:color w:val="404040"/>
            <w:sz w:val="28"/>
            <w:szCs w:val="28"/>
            <w:lang w:val="en-US"/>
          </w:rPr>
          <w:t>global tarmoqlardagi ma'lumotlar</w:t>
        </w:r>
      </w:ins>
    </w:p>
    <w:p w14:paraId="2CAECC06" w14:textId="470CA6B4" w:rsidR="00992891" w:rsidRPr="000D42A2" w:rsidRDefault="00992891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197E837A" w14:textId="4C3F1FAB" w:rsidR="00903BF0" w:rsidRPr="000D42A2" w:rsidRDefault="00903BF0" w:rsidP="00903BF0">
      <w:pPr>
        <w:pStyle w:val="a3"/>
        <w:spacing w:before="0" w:beforeAutospacing="0" w:after="0" w:afterAutospacing="0"/>
        <w:rPr>
          <w:ins w:id="217" w:author="Unknown"/>
          <w:color w:val="404040"/>
          <w:sz w:val="28"/>
          <w:szCs w:val="28"/>
          <w:lang w:val="en-US"/>
        </w:rPr>
      </w:pPr>
      <w:ins w:id="21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 Kichik o'lchamli yoki yagona ishlab chiqarish texnologiyasi odatda kabi kompaniyalarda qo'llaniladi</w:t>
        </w:r>
      </w:ins>
    </w:p>
    <w:p w14:paraId="610D2FF8" w14:textId="77777777" w:rsidR="00992891" w:rsidRPr="000D42A2" w:rsidRDefault="0099289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73AD695" w14:textId="57FE9571" w:rsidR="00992891" w:rsidRPr="000D42A2" w:rsidRDefault="0024280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219" w:author="Unknown">
        <w:r w:rsidR="00992891" w:rsidRPr="000D42A2">
          <w:rPr>
            <w:color w:val="404040"/>
            <w:sz w:val="28"/>
            <w:szCs w:val="28"/>
            <w:lang w:val="en-US"/>
          </w:rPr>
          <w:t>umumiy maqsadga erishish uchun faoliyati ongli ravishda muvofiqlashtirilgan odamlar guruhi</w:t>
        </w:r>
      </w:ins>
    </w:p>
    <w:p w14:paraId="0FDC9DA3" w14:textId="08D0DDD5" w:rsidR="00992891" w:rsidRPr="000D42A2" w:rsidRDefault="0099289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5869CEA" w14:textId="6A1DAF57" w:rsidR="00903BF0" w:rsidRPr="000D42A2" w:rsidRDefault="00903BF0" w:rsidP="00903BF0">
      <w:pPr>
        <w:pStyle w:val="a3"/>
        <w:spacing w:before="0" w:beforeAutospacing="0" w:after="0" w:afterAutospacing="0"/>
        <w:rPr>
          <w:ins w:id="220" w:author="Unknown"/>
          <w:color w:val="404040"/>
          <w:sz w:val="28"/>
          <w:szCs w:val="28"/>
          <w:lang w:val="en-US"/>
        </w:rPr>
      </w:pPr>
      <w:ins w:id="221" w:author="Unknown">
        <w:r w:rsidRPr="000D42A2">
          <w:rPr>
            <w:color w:val="404040"/>
            <w:sz w:val="28"/>
            <w:szCs w:val="28"/>
            <w:lang w:val="en-US"/>
          </w:rPr>
          <w:t>Bir maqsad bilan birlashgan odamlar guruhi</w:t>
        </w:r>
      </w:ins>
    </w:p>
    <w:p w14:paraId="2BEED9E3" w14:textId="3225F841" w:rsidR="00992891" w:rsidRPr="000D42A2" w:rsidRDefault="0099289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83E7C53" w14:textId="33ADC1C1" w:rsidR="00903BF0" w:rsidRPr="000D42A2" w:rsidRDefault="00903BF0" w:rsidP="00903BF0">
      <w:pPr>
        <w:pStyle w:val="a3"/>
        <w:spacing w:before="0" w:beforeAutospacing="0" w:after="0" w:afterAutospacing="0"/>
        <w:rPr>
          <w:ins w:id="222" w:author="Unknown"/>
          <w:color w:val="404040"/>
          <w:sz w:val="28"/>
          <w:szCs w:val="28"/>
          <w:lang w:val="en-US"/>
        </w:rPr>
      </w:pPr>
      <w:ins w:id="223" w:author="Unknown">
        <w:r w:rsidRPr="000D42A2">
          <w:rPr>
            <w:color w:val="404040"/>
            <w:sz w:val="28"/>
            <w:szCs w:val="28"/>
            <w:lang w:val="en-US"/>
          </w:rPr>
          <w:t>Ishlab chiqarish vositalariga egalik qiluvchi kishilar guruhi</w:t>
        </w:r>
      </w:ins>
    </w:p>
    <w:p w14:paraId="3A829F63" w14:textId="77777777" w:rsidR="00992891" w:rsidRPr="000D42A2" w:rsidRDefault="00992891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</w:p>
    <w:p w14:paraId="1F5D345D" w14:textId="4EC3D450" w:rsidR="00992891" w:rsidRPr="000D42A2" w:rsidRDefault="0099289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0344249" w14:textId="16F09D5D" w:rsidR="00903BF0" w:rsidRPr="000D42A2" w:rsidRDefault="0024280C" w:rsidP="00903BF0">
      <w:pPr>
        <w:pStyle w:val="a3"/>
        <w:spacing w:before="0" w:beforeAutospacing="0" w:after="0" w:afterAutospacing="0"/>
        <w:rPr>
          <w:ins w:id="224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F</w:t>
      </w:r>
      <w:ins w:id="225" w:author="Unknown">
        <w:r w:rsidR="00903BF0" w:rsidRPr="000D42A2">
          <w:rPr>
            <w:color w:val="404040"/>
            <w:sz w:val="28"/>
            <w:szCs w:val="28"/>
            <w:lang w:val="en-US"/>
          </w:rPr>
          <w:t>aoliyati muvofiqlashtirilgan odamlar guruhi</w:t>
        </w:r>
      </w:ins>
    </w:p>
    <w:p w14:paraId="4693CE0F" w14:textId="333CBC2F" w:rsidR="008A34A7" w:rsidRPr="000D42A2" w:rsidRDefault="007142A5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2F54F462" w14:textId="1A3824FE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226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lastRenderedPageBreak/>
          <w:t>Boshqaruv samaralimi?</w:t>
        </w:r>
      </w:ins>
    </w:p>
    <w:p w14:paraId="570C1161" w14:textId="034D6586" w:rsidR="007142A5" w:rsidRPr="000D42A2" w:rsidRDefault="007142A5" w:rsidP="007142A5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2466ABB" w14:textId="27D1C164" w:rsidR="007142A5" w:rsidRPr="000D42A2" w:rsidRDefault="0024280C" w:rsidP="007142A5">
      <w:pPr>
        <w:pStyle w:val="a3"/>
        <w:spacing w:before="0" w:beforeAutospacing="0" w:after="0" w:afterAutospacing="0"/>
        <w:rPr>
          <w:ins w:id="227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228" w:author="Unknown">
        <w:r w:rsidR="007142A5" w:rsidRPr="000D42A2">
          <w:rPr>
            <w:color w:val="404040"/>
            <w:sz w:val="28"/>
            <w:szCs w:val="28"/>
            <w:lang w:val="en-US"/>
          </w:rPr>
          <w:t>ha, chunki bu faoliyat turi ishlab chiqarishning yuqori ixtisoslashuvi bilan muqarrar va mehnat mexanizmining yaxlitligini ta'minlashga qaratilgan.</w:t>
        </w:r>
      </w:ins>
    </w:p>
    <w:p w14:paraId="6218F39B" w14:textId="660462CD" w:rsidR="007142A5" w:rsidRPr="000D42A2" w:rsidRDefault="007142A5" w:rsidP="00903BF0">
      <w:pPr>
        <w:pStyle w:val="a3"/>
        <w:spacing w:before="0" w:beforeAutospacing="0" w:after="0" w:afterAutospacing="0"/>
        <w:rPr>
          <w:ins w:id="229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93032C2" w14:textId="342FE9A6" w:rsidR="00903BF0" w:rsidRPr="000D42A2" w:rsidRDefault="0024280C" w:rsidP="00903BF0">
      <w:pPr>
        <w:pStyle w:val="a3"/>
        <w:spacing w:before="0" w:beforeAutospacing="0" w:after="0" w:afterAutospacing="0"/>
        <w:rPr>
          <w:ins w:id="230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H</w:t>
      </w:r>
      <w:ins w:id="231" w:author="Unknown">
        <w:r w:rsidR="00903BF0" w:rsidRPr="000D42A2">
          <w:rPr>
            <w:color w:val="404040"/>
            <w:sz w:val="28"/>
            <w:szCs w:val="28"/>
            <w:lang w:val="en-US"/>
          </w:rPr>
          <w:t>a, chunki boshqaruv yangi qiymat yaratadi</w:t>
        </w:r>
      </w:ins>
    </w:p>
    <w:p w14:paraId="182C4CBA" w14:textId="1263B414" w:rsidR="007142A5" w:rsidRPr="000D42A2" w:rsidRDefault="007142A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918308A" w14:textId="189B482B" w:rsidR="00903BF0" w:rsidRPr="000D42A2" w:rsidRDefault="00903BF0" w:rsidP="00903BF0">
      <w:pPr>
        <w:pStyle w:val="a3"/>
        <w:spacing w:before="0" w:beforeAutospacing="0" w:after="0" w:afterAutospacing="0"/>
        <w:rPr>
          <w:ins w:id="232" w:author="Unknown"/>
          <w:color w:val="404040"/>
          <w:sz w:val="28"/>
          <w:szCs w:val="28"/>
          <w:lang w:val="en-US"/>
        </w:rPr>
      </w:pPr>
      <w:ins w:id="233" w:author="Unknown">
        <w:r w:rsidRPr="000D42A2">
          <w:rPr>
            <w:color w:val="404040"/>
            <w:sz w:val="28"/>
            <w:szCs w:val="28"/>
            <w:lang w:val="en-US"/>
          </w:rPr>
          <w:t>Yo'q, bu shunchaki nazorat va nazorat</w:t>
        </w:r>
      </w:ins>
    </w:p>
    <w:p w14:paraId="178ED6D8" w14:textId="77777777" w:rsidR="007142A5" w:rsidRPr="000D42A2" w:rsidRDefault="007142A5" w:rsidP="007142A5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00B05D6" w14:textId="19601EEB" w:rsidR="00903BF0" w:rsidRPr="000D42A2" w:rsidRDefault="00903BF0" w:rsidP="00903BF0">
      <w:pPr>
        <w:pStyle w:val="a3"/>
        <w:spacing w:before="0" w:beforeAutospacing="0" w:after="0" w:afterAutospacing="0"/>
        <w:rPr>
          <w:ins w:id="234" w:author="Unknown"/>
          <w:color w:val="404040"/>
          <w:sz w:val="28"/>
          <w:szCs w:val="28"/>
          <w:lang w:val="en-US"/>
        </w:rPr>
      </w:pPr>
      <w:ins w:id="235" w:author="Unknown">
        <w:r w:rsidRPr="000D42A2">
          <w:rPr>
            <w:color w:val="404040"/>
            <w:sz w:val="28"/>
            <w:szCs w:val="28"/>
            <w:lang w:val="en-US"/>
          </w:rPr>
          <w:t>Yo'q, bu faqat yollanma mehnat va ishlab chiqarish vositalari egasi o'rtasidagi qarama-qarshilik natijasidir.</w:t>
        </w:r>
      </w:ins>
    </w:p>
    <w:p w14:paraId="0CB168C4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++++</w:t>
      </w:r>
    </w:p>
    <w:p w14:paraId="0D0CF1B4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Bozor iqtisodiyotida davlatning rolini nima belgilaydi:</w:t>
      </w:r>
    </w:p>
    <w:p w14:paraId="44A14726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A334C65" w14:textId="0E2956A7" w:rsidR="0066532F" w:rsidRPr="000D42A2" w:rsidRDefault="0024280C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#b</w:t>
      </w:r>
      <w:r w:rsidR="0066532F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ozor ishtirokchisi.</w:t>
      </w:r>
    </w:p>
    <w:p w14:paraId="1D06B348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5189CE9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Iqtisodiyotni boshqaradigan asosiy muassasa.</w:t>
      </w:r>
    </w:p>
    <w:p w14:paraId="3C48629F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FFC4EA5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Bosh islohotchi.</w:t>
      </w:r>
    </w:p>
    <w:p w14:paraId="4D61E476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F865883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Pul chop etish huquqiga ega bo'lgan muassasa.</w:t>
      </w:r>
    </w:p>
    <w:p w14:paraId="1FFE64AC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++++</w:t>
      </w:r>
    </w:p>
    <w:p w14:paraId="7D68CE1B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Uy xo'jaligining asosiy xususiyatlari:</w:t>
      </w:r>
    </w:p>
    <w:p w14:paraId="38B7E7C8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243B4CF" w14:textId="38E0C58D" w:rsidR="0066532F" w:rsidRPr="000D42A2" w:rsidRDefault="0024280C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#o</w:t>
      </w:r>
      <w:r w:rsidR="0066532F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'z iste'moli uchun mahsulot ishlab chiqaradi</w:t>
      </w:r>
    </w:p>
    <w:p w14:paraId="7A7C11CF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4C41D47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Uy-joy qurilishi bilan shug'ullanuvchi tadbirkorlar.</w:t>
      </w:r>
    </w:p>
    <w:p w14:paraId="72A3E68F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4D0FDE1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Biznesi uyning hududida joylashgan tadbirkorlar.</w:t>
      </w:r>
    </w:p>
    <w:p w14:paraId="30A85304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48595B9" w14:textId="777777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Fermalar.</w:t>
      </w:r>
    </w:p>
    <w:p w14:paraId="382D9A27" w14:textId="77777777" w:rsidR="00E073AB" w:rsidRPr="000D42A2" w:rsidRDefault="00E073AB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</w:p>
    <w:p w14:paraId="6C339565" w14:textId="630B082D" w:rsidR="005E6019" w:rsidRPr="000D42A2" w:rsidRDefault="005E6019" w:rsidP="005E601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Anzoffning mahsulot-bozor matritsasi qanday strategiyalarni aks ettiradi?</w:t>
      </w:r>
    </w:p>
    <w:p w14:paraId="730E6D49" w14:textId="6AA70BA4" w:rsidR="007142A5" w:rsidRPr="000D42A2" w:rsidRDefault="007142A5" w:rsidP="005E6019">
      <w:pPr>
        <w:pStyle w:val="a3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11F72C38" w14:textId="7A759580" w:rsidR="005E6019" w:rsidRPr="000D42A2" w:rsidRDefault="0024280C" w:rsidP="005E601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#k</w:t>
      </w:r>
      <w:r w:rsidR="005E6019" w:rsidRPr="000D42A2">
        <w:rPr>
          <w:rStyle w:val="a4"/>
          <w:b w:val="0"/>
          <w:color w:val="404040"/>
          <w:sz w:val="28"/>
          <w:szCs w:val="28"/>
          <w:lang w:val="en-US"/>
        </w:rPr>
        <w:t>onsentrlangan o'sish (bozorni qayta ishlash, bozorni rivojlantirish, mahsulotni ishlab chiqish)</w:t>
      </w:r>
      <w:r w:rsidR="005E6019" w:rsidRPr="000D42A2">
        <w:rPr>
          <w:color w:val="404040"/>
          <w:sz w:val="28"/>
          <w:szCs w:val="28"/>
          <w:lang w:val="en-US"/>
        </w:rPr>
        <w:t xml:space="preserve"> </w:t>
      </w:r>
    </w:p>
    <w:p w14:paraId="385BA2EA" w14:textId="54E305FF" w:rsidR="007142A5" w:rsidRPr="000D42A2" w:rsidRDefault="007142A5" w:rsidP="005E601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26822CE" w14:textId="0BF55028" w:rsidR="005E6019" w:rsidRPr="000D42A2" w:rsidRDefault="005E6019" w:rsidP="005E601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An’anaviy ehtiyojlarga ko‘ra gorizontal diversifikatsiya</w:t>
      </w:r>
    </w:p>
    <w:p w14:paraId="1C9E0CBE" w14:textId="1170B36A" w:rsidR="007142A5" w:rsidRPr="000D42A2" w:rsidRDefault="007142A5" w:rsidP="005E601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00C171A" w14:textId="5D10BD5C" w:rsidR="005E6019" w:rsidRPr="000D42A2" w:rsidRDefault="005E6019" w:rsidP="005E6019">
      <w:pPr>
        <w:pStyle w:val="a3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Diversifikatsiya</w:t>
      </w:r>
      <w:r w:rsidRPr="000D42A2">
        <w:rPr>
          <w:rStyle w:val="a4"/>
          <w:color w:val="404040"/>
          <w:sz w:val="28"/>
          <w:szCs w:val="28"/>
          <w:lang w:val="en-US"/>
        </w:rPr>
        <w:t xml:space="preserve"> </w:t>
      </w:r>
    </w:p>
    <w:p w14:paraId="4A0ED381" w14:textId="65AEC9CB" w:rsidR="007142A5" w:rsidRPr="000D42A2" w:rsidRDefault="007142A5" w:rsidP="005E6019">
      <w:pPr>
        <w:pStyle w:val="a3"/>
        <w:spacing w:before="0" w:beforeAutospacing="0" w:after="0" w:afterAutospacing="0"/>
        <w:rPr>
          <w:rStyle w:val="a4"/>
          <w:b w:val="0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====</w:t>
      </w:r>
    </w:p>
    <w:p w14:paraId="6ADEE0E3" w14:textId="5DD4DC28" w:rsidR="00903BF0" w:rsidRPr="000D42A2" w:rsidRDefault="005E6019" w:rsidP="005E6019">
      <w:pPr>
        <w:pStyle w:val="a3"/>
        <w:spacing w:before="0" w:beforeAutospacing="0" w:after="0" w:afterAutospacing="0"/>
        <w:rPr>
          <w:ins w:id="236" w:author="Unknown"/>
          <w:color w:val="404040"/>
          <w:sz w:val="28"/>
          <w:szCs w:val="28"/>
          <w:lang w:val="en-US"/>
        </w:rPr>
      </w:pPr>
      <w:r w:rsidRPr="000D42A2">
        <w:rPr>
          <w:rStyle w:val="a4"/>
          <w:b w:val="0"/>
          <w:color w:val="404040"/>
          <w:sz w:val="28"/>
          <w:szCs w:val="28"/>
          <w:lang w:val="en-US"/>
        </w:rPr>
        <w:t>Vertikal diversifikatsiya strategiyasi</w:t>
      </w:r>
    </w:p>
    <w:p w14:paraId="03665743" w14:textId="16F2F119" w:rsidR="005301A1" w:rsidRPr="000D42A2" w:rsidRDefault="0066532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082E4ABC" w14:textId="79D4C9FC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237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Usta va usta o'rtasidagi munosabatlar qanday turdagi munosabatlarga mos keladi?</w:t>
        </w:r>
      </w:ins>
    </w:p>
    <w:p w14:paraId="57B2021D" w14:textId="1C08ADCB" w:rsidR="0066532F" w:rsidRPr="000D42A2" w:rsidRDefault="0066532F" w:rsidP="00903BF0">
      <w:pPr>
        <w:pStyle w:val="a3"/>
        <w:spacing w:before="0" w:beforeAutospacing="0" w:after="0" w:afterAutospacing="0"/>
        <w:rPr>
          <w:ins w:id="238" w:author="Unknown"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lastRenderedPageBreak/>
        <w:t>====</w:t>
      </w:r>
    </w:p>
    <w:p w14:paraId="21547772" w14:textId="663D606A" w:rsidR="0066532F" w:rsidRPr="000D42A2" w:rsidRDefault="0024280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239" w:author="Unknown">
        <w:r w:rsidR="0066532F" w:rsidRPr="000D42A2">
          <w:rPr>
            <w:color w:val="404040"/>
            <w:sz w:val="28"/>
            <w:szCs w:val="28"/>
            <w:lang w:val="en-US"/>
          </w:rPr>
          <w:t>Chiziqli aloqalar</w:t>
        </w:r>
      </w:ins>
      <w:r w:rsidR="0066532F" w:rsidRPr="000D42A2">
        <w:rPr>
          <w:b/>
          <w:bCs/>
          <w:color w:val="404040"/>
          <w:sz w:val="28"/>
          <w:szCs w:val="28"/>
          <w:lang w:val="en-US"/>
        </w:rPr>
        <w:t xml:space="preserve"> </w:t>
      </w:r>
    </w:p>
    <w:p w14:paraId="3E45CFF0" w14:textId="3C0DF515" w:rsidR="0066532F" w:rsidRPr="000D42A2" w:rsidRDefault="0066532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2F5B3E8" w14:textId="1EB91ACC" w:rsidR="00903BF0" w:rsidRPr="000D42A2" w:rsidRDefault="00903BF0" w:rsidP="00903BF0">
      <w:pPr>
        <w:pStyle w:val="a3"/>
        <w:spacing w:before="0" w:beforeAutospacing="0" w:after="0" w:afterAutospacing="0"/>
        <w:rPr>
          <w:ins w:id="240" w:author="Unknown"/>
          <w:color w:val="404040"/>
          <w:sz w:val="28"/>
          <w:szCs w:val="28"/>
          <w:lang w:val="en-US"/>
        </w:rPr>
      </w:pPr>
      <w:ins w:id="241" w:author="Unknown">
        <w:r w:rsidRPr="000D42A2">
          <w:rPr>
            <w:color w:val="404040"/>
            <w:sz w:val="28"/>
            <w:szCs w:val="28"/>
            <w:lang w:val="en-US"/>
          </w:rPr>
          <w:t>funktsional munosabat</w:t>
        </w:r>
      </w:ins>
    </w:p>
    <w:p w14:paraId="02A9C811" w14:textId="0016B094" w:rsidR="0066532F" w:rsidRPr="000D42A2" w:rsidRDefault="0066532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703D287" w14:textId="6E350265" w:rsidR="00903BF0" w:rsidRPr="000D42A2" w:rsidRDefault="00903BF0" w:rsidP="00903BF0">
      <w:pPr>
        <w:pStyle w:val="a3"/>
        <w:spacing w:before="0" w:beforeAutospacing="0" w:after="0" w:afterAutospacing="0"/>
        <w:rPr>
          <w:ins w:id="242" w:author="Unknown"/>
          <w:color w:val="404040"/>
          <w:sz w:val="28"/>
          <w:szCs w:val="28"/>
          <w:lang w:val="en-US"/>
        </w:rPr>
      </w:pPr>
      <w:ins w:id="243" w:author="Unknown">
        <w:r w:rsidRPr="000D42A2">
          <w:rPr>
            <w:color w:val="404040"/>
            <w:sz w:val="28"/>
            <w:szCs w:val="28"/>
            <w:lang w:val="en-US"/>
          </w:rPr>
          <w:t>moddiy munosabatlar</w:t>
        </w:r>
      </w:ins>
    </w:p>
    <w:p w14:paraId="0FB049BA" w14:textId="3380D317" w:rsidR="0066532F" w:rsidRPr="000D42A2" w:rsidRDefault="0066532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06B9ED4" w14:textId="23B91D93" w:rsidR="00903BF0" w:rsidRPr="000D42A2" w:rsidRDefault="0066532F" w:rsidP="00903BF0">
      <w:pPr>
        <w:pStyle w:val="a3"/>
        <w:spacing w:before="0" w:beforeAutospacing="0" w:after="0" w:afterAutospacing="0"/>
        <w:rPr>
          <w:ins w:id="244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b</w:t>
      </w:r>
      <w:ins w:id="245" w:author="Unknown">
        <w:r w:rsidR="00903BF0" w:rsidRPr="000D42A2">
          <w:rPr>
            <w:color w:val="404040"/>
            <w:sz w:val="28"/>
            <w:szCs w:val="28"/>
            <w:lang w:val="en-US"/>
          </w:rPr>
          <w:t>oshqaruv munosabatlari</w:t>
        </w:r>
      </w:ins>
    </w:p>
    <w:p w14:paraId="2BB8F1F9" w14:textId="36810A8E" w:rsidR="005301A1" w:rsidRPr="000D42A2" w:rsidRDefault="000F45E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7127B7D1" w14:textId="3100FA53" w:rsidR="00903BF0" w:rsidRPr="000D42A2" w:rsidRDefault="00903BF0" w:rsidP="00903BF0">
      <w:pPr>
        <w:pStyle w:val="a3"/>
        <w:spacing w:before="0" w:beforeAutospacing="0" w:after="0" w:afterAutospacing="0"/>
        <w:rPr>
          <w:ins w:id="246" w:author="Unknown"/>
          <w:color w:val="404040"/>
          <w:sz w:val="28"/>
          <w:szCs w:val="28"/>
          <w:lang w:val="en-US"/>
        </w:rPr>
      </w:pPr>
      <w:ins w:id="247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Texnologik jarayonlar uzluksiz bo'lgan ishlab chiqarish tizimlarida rejalashtirishning qanday turi qo'llaniladi?</w:t>
        </w:r>
      </w:ins>
    </w:p>
    <w:p w14:paraId="73FC83D7" w14:textId="77777777" w:rsidR="000F45ED" w:rsidRPr="000D42A2" w:rsidRDefault="000F45E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092FC42" w14:textId="5BA8B539" w:rsidR="000F45ED" w:rsidRPr="000D42A2" w:rsidRDefault="0024280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248" w:author="Unknown">
        <w:r w:rsidR="000F45ED" w:rsidRPr="000D42A2">
          <w:rPr>
            <w:color w:val="404040"/>
            <w:sz w:val="28"/>
            <w:szCs w:val="28"/>
            <w:lang w:val="en-US"/>
          </w:rPr>
          <w:t>Chiziqli oqim diagrammasi</w:t>
        </w:r>
      </w:ins>
    </w:p>
    <w:p w14:paraId="1A11593F" w14:textId="370DF670" w:rsidR="000F45ED" w:rsidRPr="000D42A2" w:rsidRDefault="000F45E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BC3CF61" w14:textId="268010CD" w:rsidR="00903BF0" w:rsidRPr="000D42A2" w:rsidRDefault="000F45ED" w:rsidP="00903BF0">
      <w:pPr>
        <w:pStyle w:val="a3"/>
        <w:spacing w:before="0" w:beforeAutospacing="0" w:after="0" w:afterAutospacing="0"/>
        <w:rPr>
          <w:ins w:id="249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o</w:t>
      </w:r>
      <w:ins w:id="250" w:author="Unknown">
        <w:r w:rsidR="00903BF0" w:rsidRPr="000D42A2">
          <w:rPr>
            <w:color w:val="404040"/>
            <w:sz w:val="28"/>
            <w:szCs w:val="28"/>
            <w:lang w:val="en-US"/>
          </w:rPr>
          <w:t>peratsion funktsional diagrammasi</w:t>
        </w:r>
      </w:ins>
    </w:p>
    <w:p w14:paraId="4317447B" w14:textId="77777777" w:rsidR="000F45ED" w:rsidRPr="000D42A2" w:rsidRDefault="000F45E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1F778DB" w14:textId="2F5D5774" w:rsidR="00903BF0" w:rsidRPr="000D42A2" w:rsidRDefault="0024280C" w:rsidP="00903BF0">
      <w:pPr>
        <w:pStyle w:val="a3"/>
        <w:spacing w:before="0" w:beforeAutospacing="0" w:after="0" w:afterAutospacing="0"/>
        <w:rPr>
          <w:ins w:id="251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r</w:t>
      </w:r>
      <w:ins w:id="252" w:author="Unknown">
        <w:r w:rsidR="00903BF0" w:rsidRPr="000D42A2">
          <w:rPr>
            <w:color w:val="404040"/>
            <w:sz w:val="28"/>
            <w:szCs w:val="28"/>
            <w:lang w:val="en-US"/>
          </w:rPr>
          <w:t>uxsat etilgan joylashuv sxemasi</w:t>
        </w:r>
      </w:ins>
    </w:p>
    <w:p w14:paraId="4DE44160" w14:textId="2F6DBE1E" w:rsidR="00903BF0" w:rsidRPr="000D42A2" w:rsidRDefault="000F45ED" w:rsidP="00903BF0">
      <w:pPr>
        <w:pStyle w:val="a3"/>
        <w:spacing w:before="0" w:beforeAutospacing="0" w:after="0" w:afterAutospacing="0"/>
        <w:rPr>
          <w:ins w:id="253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8ACD538" w14:textId="2EA28D64" w:rsidR="00903BF0" w:rsidRPr="000D42A2" w:rsidRDefault="000F45ED" w:rsidP="00903BF0">
      <w:pPr>
        <w:pStyle w:val="a3"/>
        <w:spacing w:before="0" w:beforeAutospacing="0" w:after="0" w:afterAutospacing="0"/>
        <w:rPr>
          <w:ins w:id="254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b</w:t>
      </w:r>
      <w:ins w:id="255" w:author="Unknown">
        <w:r w:rsidR="00903BF0" w:rsidRPr="000D42A2">
          <w:rPr>
            <w:color w:val="404040"/>
            <w:sz w:val="28"/>
            <w:szCs w:val="28"/>
            <w:lang w:val="en-US"/>
          </w:rPr>
          <w:t>osqichma-bosqich va pozitsion sxemalar</w:t>
        </w:r>
      </w:ins>
    </w:p>
    <w:p w14:paraId="297C9AEA" w14:textId="65C972D0" w:rsidR="005301A1" w:rsidRPr="000D42A2" w:rsidRDefault="000F45E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26912110" w14:textId="1B87C85F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Ichki muhitning xususiyatlari</w:t>
      </w:r>
    </w:p>
    <w:p w14:paraId="28AE19BD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</w:t>
      </w:r>
    </w:p>
    <w:p w14:paraId="3A1E209B" w14:textId="3BA93E3B" w:rsidR="000F45ED" w:rsidRPr="000D42A2" w:rsidRDefault="0024280C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#K</w:t>
      </w:r>
      <w:r w:rsidR="000F45ED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orxona faoliyati bilan bog'liq ma'lumotlar;</w:t>
      </w:r>
    </w:p>
    <w:p w14:paraId="30D5B5F2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</w:t>
      </w:r>
    </w:p>
    <w:p w14:paraId="11B1E460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korporativ mustaqil ma'lumotlar to'plamini o'zgartirish;</w:t>
      </w:r>
    </w:p>
    <w:p w14:paraId="7092FA15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</w:t>
      </w:r>
    </w:p>
    <w:p w14:paraId="5190F535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tashqi muhit bilan bog'liq ma'lumotlar;</w:t>
      </w:r>
    </w:p>
    <w:p w14:paraId="411BDC94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</w:t>
      </w:r>
    </w:p>
    <w:p w14:paraId="64E9E9F0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hammasi to'g'ri.</w:t>
      </w:r>
    </w:p>
    <w:p w14:paraId="7CC083A9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++++</w:t>
      </w:r>
    </w:p>
    <w:p w14:paraId="0087E4AF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Raqobat shartlari va turlari</w:t>
      </w:r>
    </w:p>
    <w:p w14:paraId="785CAB78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62B06A5" w14:textId="4817E213" w:rsidR="000F45ED" w:rsidRPr="000D42A2" w:rsidRDefault="0024280C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#M</w:t>
      </w:r>
      <w:r w:rsidR="000F45ED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onopolistik, monopsonistik va sof raqobat</w:t>
      </w:r>
    </w:p>
    <w:p w14:paraId="0BAAA41D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C669A8B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o'rta muddatli raqobat;</w:t>
      </w:r>
    </w:p>
    <w:p w14:paraId="77438E33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5B33435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davriy raqobat;</w:t>
      </w:r>
    </w:p>
    <w:p w14:paraId="76E6D4DB" w14:textId="77777777" w:rsidR="000F45ED" w:rsidRPr="000D42A2" w:rsidRDefault="000F45ED" w:rsidP="000F45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080BC4A" w14:textId="77777777" w:rsidR="000F45ED" w:rsidRPr="000D42A2" w:rsidRDefault="000F45ED" w:rsidP="000F45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to'g'ri javob yo'q.</w:t>
      </w:r>
    </w:p>
    <w:p w14:paraId="35C4178F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++++</w:t>
      </w:r>
    </w:p>
    <w:p w14:paraId="3EC89706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Raqobatbardoshlikka ta'sir etuvchi omillar va to'siqlar</w:t>
      </w:r>
    </w:p>
    <w:p w14:paraId="3056A55C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7128EA5" w14:textId="34AC1541" w:rsidR="000F45ED" w:rsidRPr="000D42A2" w:rsidRDefault="0024280C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#B</w:t>
      </w:r>
      <w:r w:rsidR="000F45ED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archa javoblar to'g'ri</w:t>
      </w:r>
    </w:p>
    <w:p w14:paraId="6DF709B5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93C66AE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valyuta kursining o'zgarishi,</w:t>
      </w:r>
    </w:p>
    <w:p w14:paraId="5D3BF9DA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====</w:t>
      </w:r>
    </w:p>
    <w:p w14:paraId="60ECF576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makro muhitning o'zgarishi;</w:t>
      </w:r>
    </w:p>
    <w:p w14:paraId="7D91A4D4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76D479C" w14:textId="77777777" w:rsidR="000F45ED" w:rsidRPr="000D42A2" w:rsidRDefault="000F45ED" w:rsidP="000F4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savdo siyosati, bojxona va soliqlar;</w:t>
      </w:r>
    </w:p>
    <w:p w14:paraId="70BD2017" w14:textId="77777777" w:rsidR="000F45ED" w:rsidRPr="000D42A2" w:rsidRDefault="000F45E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3A167EA5" w14:textId="389CC1A1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256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Tashkilotning vazifalari an'anaviy tarzda qanday tarkibiy qismlarga bo'linadi?</w:t>
        </w:r>
      </w:ins>
    </w:p>
    <w:p w14:paraId="353FDBEF" w14:textId="77777777" w:rsidR="000F45ED" w:rsidRPr="000D42A2" w:rsidRDefault="000F45E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74C2AC7" w14:textId="48B81F20" w:rsidR="000F45ED" w:rsidRPr="000D42A2" w:rsidRDefault="0024280C" w:rsidP="00903BF0">
      <w:pPr>
        <w:pStyle w:val="a3"/>
        <w:spacing w:before="0" w:beforeAutospacing="0" w:after="0" w:afterAutospacing="0"/>
        <w:rPr>
          <w:ins w:id="257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258" w:author="Unknown">
        <w:r w:rsidR="000F45ED" w:rsidRPr="000D42A2">
          <w:rPr>
            <w:color w:val="404040"/>
            <w:sz w:val="28"/>
            <w:szCs w:val="28"/>
            <w:lang w:val="en-US"/>
          </w:rPr>
          <w:t>odamlar bilan ishlash, odamlar va ma'lumotlar bilan ishlash va ob'ektlar va odamlar bilan ishlash</w:t>
        </w:r>
      </w:ins>
    </w:p>
    <w:p w14:paraId="774C9974" w14:textId="69989012" w:rsidR="000F45ED" w:rsidRPr="000D42A2" w:rsidRDefault="000F45E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0C054541" w14:textId="7CB58ACA" w:rsidR="00903BF0" w:rsidRPr="000D42A2" w:rsidRDefault="00903BF0" w:rsidP="00903BF0">
      <w:pPr>
        <w:pStyle w:val="a3"/>
        <w:spacing w:before="0" w:beforeAutospacing="0" w:after="0" w:afterAutospacing="0"/>
        <w:rPr>
          <w:ins w:id="259" w:author="Unknown"/>
          <w:color w:val="404040"/>
          <w:sz w:val="28"/>
          <w:szCs w:val="28"/>
          <w:lang w:val="en-US"/>
        </w:rPr>
      </w:pPr>
      <w:ins w:id="260" w:author="Unknown">
        <w:r w:rsidRPr="000D42A2">
          <w:rPr>
            <w:color w:val="404040"/>
            <w:sz w:val="28"/>
            <w:szCs w:val="28"/>
            <w:lang w:val="en-US"/>
          </w:rPr>
          <w:t>Odamlar bilan ishlash</w:t>
        </w:r>
      </w:ins>
    </w:p>
    <w:p w14:paraId="2813D7E9" w14:textId="77777777" w:rsidR="000F45ED" w:rsidRPr="000D42A2" w:rsidRDefault="000F45ED" w:rsidP="000F45ED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413E8E3A" w14:textId="0197653F" w:rsidR="00903BF0" w:rsidRPr="000D42A2" w:rsidRDefault="00903BF0" w:rsidP="00903BF0">
      <w:pPr>
        <w:pStyle w:val="a3"/>
        <w:spacing w:before="0" w:beforeAutospacing="0" w:after="0" w:afterAutospacing="0"/>
        <w:rPr>
          <w:ins w:id="261" w:author="Unknown"/>
          <w:color w:val="404040"/>
          <w:sz w:val="28"/>
          <w:szCs w:val="28"/>
          <w:lang w:val="en-US"/>
        </w:rPr>
      </w:pPr>
      <w:ins w:id="262" w:author="Unknown">
        <w:r w:rsidRPr="000D42A2">
          <w:rPr>
            <w:color w:val="404040"/>
            <w:sz w:val="28"/>
            <w:szCs w:val="28"/>
            <w:lang w:val="en-US"/>
          </w:rPr>
          <w:t>Odamlar va ma'lumotlar bilan ishlash</w:t>
        </w:r>
      </w:ins>
    </w:p>
    <w:p w14:paraId="66130362" w14:textId="77777777" w:rsidR="000F45ED" w:rsidRPr="000D42A2" w:rsidRDefault="000F45ED" w:rsidP="000F45ED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17E32914" w14:textId="46C3F176" w:rsidR="00903BF0" w:rsidRPr="000D42A2" w:rsidRDefault="00903BF0" w:rsidP="00903BF0">
      <w:pPr>
        <w:pStyle w:val="a3"/>
        <w:spacing w:before="0" w:beforeAutospacing="0" w:after="0" w:afterAutospacing="0"/>
        <w:rPr>
          <w:ins w:id="263" w:author="Unknown"/>
          <w:color w:val="404040"/>
          <w:sz w:val="28"/>
          <w:szCs w:val="28"/>
          <w:lang w:val="en-US"/>
        </w:rPr>
      </w:pPr>
      <w:ins w:id="264" w:author="Unknown">
        <w:r w:rsidRPr="000D42A2">
          <w:rPr>
            <w:color w:val="404040"/>
            <w:sz w:val="28"/>
            <w:szCs w:val="28"/>
            <w:lang w:val="en-US"/>
          </w:rPr>
          <w:t>Ob'ektlar va odamlar bilan ishlash</w:t>
        </w:r>
      </w:ins>
    </w:p>
    <w:p w14:paraId="00ABAE39" w14:textId="19CD67EE" w:rsidR="00903BF0" w:rsidRPr="000D42A2" w:rsidRDefault="00903BF0" w:rsidP="00903BF0">
      <w:pPr>
        <w:pStyle w:val="a3"/>
        <w:spacing w:before="0" w:beforeAutospacing="0" w:after="0" w:afterAutospacing="0"/>
        <w:rPr>
          <w:ins w:id="265" w:author="Unknown"/>
          <w:color w:val="404040"/>
          <w:sz w:val="28"/>
          <w:szCs w:val="28"/>
          <w:lang w:val="en-US"/>
        </w:rPr>
      </w:pPr>
    </w:p>
    <w:p w14:paraId="285CFB6B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++++</w:t>
      </w:r>
    </w:p>
    <w:p w14:paraId="1225F23E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Bozor sharoitida raqobat munosabatlarida kim va nima ishtirok etadi?</w:t>
      </w:r>
    </w:p>
    <w:p w14:paraId="54CAFB1B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A1018B3" w14:textId="4ABB1155" w:rsidR="000F453D" w:rsidRPr="000D42A2" w:rsidRDefault="0024280C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</w:t>
      </w:r>
      <w:r w:rsidR="000F453D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shlab chiqaruvchilar, iste'molchilar va mahsulotlar;</w:t>
      </w:r>
    </w:p>
    <w:p w14:paraId="26902EFF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467A74F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ishlab chiqaruvchilar;</w:t>
      </w:r>
    </w:p>
    <w:p w14:paraId="178A3DCB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D716226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xaridorlar;</w:t>
      </w:r>
    </w:p>
    <w:p w14:paraId="71CF17A1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0CA74CC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ishlab chiqaruvchilar va xaridorlar.</w:t>
      </w:r>
    </w:p>
    <w:p w14:paraId="61EF92F2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++++</w:t>
      </w:r>
    </w:p>
    <w:p w14:paraId="3EE529C7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Bu bozordagi "yakkaxon" ...</w:t>
      </w:r>
    </w:p>
    <w:p w14:paraId="7880854A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5866B74" w14:textId="368D175E" w:rsidR="000F453D" w:rsidRPr="000D42A2" w:rsidRDefault="0024280C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#X</w:t>
      </w:r>
      <w:r w:rsidR="000F453D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aridorlarni jalb qilish va faqat ushbu sotuvchidan tovarlarni iste'mol qilishga e'tibor qaratish istagi;</w:t>
      </w:r>
    </w:p>
    <w:p w14:paraId="40D53FD8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FFF214D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bozorda savdoni faqat ultratovush, monopol shaklda olib borish;</w:t>
      </w:r>
    </w:p>
    <w:p w14:paraId="09AD6D07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D3C6827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mijoz bilan yuzma-yuz</w:t>
      </w:r>
    </w:p>
    <w:p w14:paraId="71748C5D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=====</w:t>
      </w:r>
    </w:p>
    <w:p w14:paraId="1F39B0B7" w14:textId="77777777" w:rsidR="000F453D" w:rsidRPr="000D42A2" w:rsidRDefault="000F453D" w:rsidP="000F45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ma'lumotlarni individual xaridorlarga o'tkazish.</w:t>
      </w:r>
    </w:p>
    <w:p w14:paraId="3B6888D8" w14:textId="06AAD5CB" w:rsidR="00903BF0" w:rsidRPr="000D42A2" w:rsidRDefault="000F453D" w:rsidP="00903BF0">
      <w:pPr>
        <w:pStyle w:val="a3"/>
        <w:spacing w:before="0" w:beforeAutospacing="0" w:after="0" w:afterAutospacing="0"/>
        <w:rPr>
          <w:ins w:id="266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79FA8C3F" w14:textId="7FD3B84E" w:rsidR="00903BF0" w:rsidRPr="000D42A2" w:rsidRDefault="00903BF0" w:rsidP="00903BF0">
      <w:pPr>
        <w:pStyle w:val="a3"/>
        <w:spacing w:before="0" w:beforeAutospacing="0" w:after="0" w:afterAutospacing="0"/>
        <w:rPr>
          <w:ins w:id="267" w:author="Unknown"/>
          <w:color w:val="404040"/>
          <w:sz w:val="28"/>
          <w:szCs w:val="28"/>
          <w:lang w:val="en-US"/>
        </w:rPr>
      </w:pPr>
      <w:ins w:id="26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Situatsion yondashuvning mohiyati:</w:t>
        </w:r>
      </w:ins>
    </w:p>
    <w:p w14:paraId="04C29886" w14:textId="56EEA1A7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723012D" w14:textId="5DC64AE9" w:rsidR="000F453D" w:rsidRPr="000D42A2" w:rsidRDefault="0024280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269" w:author="Unknown">
        <w:r w:rsidR="000F453D" w:rsidRPr="000D42A2">
          <w:rPr>
            <w:color w:val="404040"/>
            <w:sz w:val="28"/>
            <w:szCs w:val="28"/>
            <w:lang w:val="en-US"/>
          </w:rPr>
          <w:t>Yuqoridagilarning barchasi</w:t>
        </w:r>
      </w:ins>
    </w:p>
    <w:p w14:paraId="25C6459B" w14:textId="121AEC92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BE3552F" w14:textId="515ECCA1" w:rsidR="00903BF0" w:rsidRPr="000D42A2" w:rsidRDefault="0024280C" w:rsidP="00903BF0">
      <w:pPr>
        <w:pStyle w:val="a3"/>
        <w:spacing w:before="0" w:beforeAutospacing="0" w:after="0" w:afterAutospacing="0"/>
        <w:rPr>
          <w:ins w:id="270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lastRenderedPageBreak/>
        <w:t>o</w:t>
      </w:r>
      <w:ins w:id="271" w:author="Unknown">
        <w:r w:rsidR="00903BF0" w:rsidRPr="000D42A2">
          <w:rPr>
            <w:color w:val="404040"/>
            <w:sz w:val="28"/>
            <w:szCs w:val="28"/>
            <w:lang w:val="en-US"/>
          </w:rPr>
          <w:t>'z samaradorligini isbotlagan professional boshqaruv usullarini bilish; qo'llaniladigan usullar va tushunchalarning oqibatlarini oldindan ko'ra bilish qobiliyati</w:t>
        </w:r>
      </w:ins>
    </w:p>
    <w:p w14:paraId="406D3FB4" w14:textId="38536A09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B47AF22" w14:textId="3C3E631E" w:rsidR="00903BF0" w:rsidRPr="000D42A2" w:rsidRDefault="000F453D" w:rsidP="00903BF0">
      <w:pPr>
        <w:pStyle w:val="a3"/>
        <w:spacing w:before="0" w:beforeAutospacing="0" w:after="0" w:afterAutospacing="0"/>
        <w:rPr>
          <w:ins w:id="272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v</w:t>
      </w:r>
      <w:ins w:id="273" w:author="Unknown">
        <w:r w:rsidR="00903BF0" w:rsidRPr="000D42A2">
          <w:rPr>
            <w:color w:val="404040"/>
            <w:sz w:val="28"/>
            <w:szCs w:val="28"/>
            <w:lang w:val="en-US"/>
          </w:rPr>
          <w:t>aziyatni to'g'ri talqin qilish, eng muhim omillarni aniqlash</w:t>
        </w:r>
      </w:ins>
    </w:p>
    <w:p w14:paraId="08169B00" w14:textId="6A087FC8" w:rsidR="00903BF0" w:rsidRPr="000D42A2" w:rsidRDefault="000F453D" w:rsidP="00903BF0">
      <w:pPr>
        <w:pStyle w:val="a3"/>
        <w:spacing w:before="0" w:beforeAutospacing="0" w:after="0" w:afterAutospacing="0"/>
        <w:rPr>
          <w:ins w:id="274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644F4FD" w14:textId="40B9BCAC" w:rsidR="00903BF0" w:rsidRPr="000D42A2" w:rsidRDefault="00903BF0" w:rsidP="00903BF0">
      <w:pPr>
        <w:pStyle w:val="a3"/>
        <w:spacing w:before="0" w:beforeAutospacing="0" w:after="0" w:afterAutospacing="0"/>
        <w:rPr>
          <w:ins w:id="275" w:author="Unknown"/>
          <w:color w:val="404040"/>
          <w:sz w:val="28"/>
          <w:szCs w:val="28"/>
          <w:lang w:val="en-US"/>
        </w:rPr>
      </w:pPr>
      <w:ins w:id="276" w:author="Unknown">
        <w:r w:rsidRPr="000D42A2">
          <w:rPr>
            <w:color w:val="404040"/>
            <w:sz w:val="28"/>
            <w:szCs w:val="28"/>
            <w:lang w:val="en-US"/>
          </w:rPr>
          <w:t>harakat usullarini qo'llash. maksimal samaradorlikni ta'minlash bilan birga, berilgan vaziyatda eng kam salbiy ta'sirni keltirib chiqaradi</w:t>
        </w:r>
      </w:ins>
    </w:p>
    <w:p w14:paraId="7E776B44" w14:textId="348EE2F8" w:rsidR="005301A1" w:rsidRPr="000D42A2" w:rsidRDefault="000F453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465B1C58" w14:textId="2810800E" w:rsidR="00903BF0" w:rsidRPr="000D42A2" w:rsidRDefault="00903BF0" w:rsidP="00903BF0">
      <w:pPr>
        <w:pStyle w:val="a3"/>
        <w:spacing w:before="0" w:beforeAutospacing="0" w:after="0" w:afterAutospacing="0"/>
        <w:rPr>
          <w:ins w:id="277" w:author="Unknown"/>
          <w:color w:val="404040"/>
          <w:sz w:val="28"/>
          <w:szCs w:val="28"/>
          <w:lang w:val="en-US"/>
        </w:rPr>
      </w:pPr>
      <w:ins w:id="27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Har qanday korxona, uning tashkiliy-huquqiy shaklidan qat'i nazar, bo'lishi kerak</w:t>
        </w:r>
      </w:ins>
    </w:p>
    <w:p w14:paraId="2A0DC9DF" w14:textId="77777777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B902AFD" w14:textId="3990EA52" w:rsidR="000F453D" w:rsidRPr="000D42A2" w:rsidRDefault="0024280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#m</w:t>
      </w:r>
      <w:ins w:id="279" w:author="Unknown">
        <w:r w:rsidR="000F453D" w:rsidRPr="000D42A2">
          <w:rPr>
            <w:color w:val="404040"/>
            <w:sz w:val="28"/>
            <w:szCs w:val="28"/>
            <w:lang w:val="en-US"/>
          </w:rPr>
          <w:t>uayyan yagona vaziyatda muayyan harakatlarni muayyan usullar bilan amalga oshirishni kafolatlash</w:t>
        </w:r>
      </w:ins>
    </w:p>
    <w:p w14:paraId="4FF9EA1E" w14:textId="7579B844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=====</w:t>
      </w:r>
    </w:p>
    <w:p w14:paraId="305B3390" w14:textId="295F818E" w:rsidR="00903BF0" w:rsidRPr="000D42A2" w:rsidRDefault="00903BF0" w:rsidP="00903BF0">
      <w:pPr>
        <w:pStyle w:val="a3"/>
        <w:spacing w:before="0" w:beforeAutospacing="0" w:after="0" w:afterAutospacing="0"/>
        <w:rPr>
          <w:ins w:id="280" w:author="Unknown"/>
          <w:color w:val="404040"/>
          <w:sz w:val="28"/>
          <w:szCs w:val="28"/>
          <w:lang w:val="en-US"/>
        </w:rPr>
      </w:pPr>
      <w:ins w:id="281" w:author="Unknown">
        <w:r w:rsidRPr="000D42A2">
          <w:rPr>
            <w:color w:val="404040"/>
            <w:sz w:val="28"/>
            <w:szCs w:val="28"/>
            <w:lang w:val="en-US"/>
          </w:rPr>
          <w:t>Asboblar, jihozlar</w:t>
        </w:r>
      </w:ins>
    </w:p>
    <w:p w14:paraId="6B5BE36A" w14:textId="2BDA82C6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5D5DBC0" w14:textId="177B2C36" w:rsidR="00903BF0" w:rsidRPr="000D42A2" w:rsidRDefault="00903BF0" w:rsidP="00903BF0">
      <w:pPr>
        <w:pStyle w:val="a3"/>
        <w:spacing w:before="0" w:beforeAutospacing="0" w:after="0" w:afterAutospacing="0"/>
        <w:rPr>
          <w:ins w:id="282" w:author="Unknown"/>
          <w:color w:val="404040"/>
          <w:sz w:val="28"/>
          <w:szCs w:val="28"/>
          <w:lang w:val="en-US"/>
        </w:rPr>
      </w:pPr>
      <w:ins w:id="283" w:author="Unknown">
        <w:r w:rsidRPr="000D42A2">
          <w:rPr>
            <w:color w:val="404040"/>
            <w:sz w:val="28"/>
            <w:szCs w:val="28"/>
            <w:lang w:val="en-US"/>
          </w:rPr>
          <w:t>Takrorlanishga moyil bo'lgan muayyan vaziyatda qilinadigan harakatlar ketma-ketligi</w:t>
        </w:r>
      </w:ins>
    </w:p>
    <w:p w14:paraId="4E8E711F" w14:textId="12F467B9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4AA9A90" w14:textId="055FFD8B" w:rsidR="00903BF0" w:rsidRPr="000D42A2" w:rsidRDefault="00903BF0" w:rsidP="00903BF0">
      <w:pPr>
        <w:pStyle w:val="a3"/>
        <w:spacing w:before="0" w:beforeAutospacing="0" w:after="0" w:afterAutospacing="0"/>
        <w:rPr>
          <w:ins w:id="284" w:author="Unknown"/>
          <w:color w:val="404040"/>
          <w:sz w:val="28"/>
          <w:szCs w:val="28"/>
          <w:lang w:val="en-US"/>
        </w:rPr>
      </w:pPr>
      <w:ins w:id="285" w:author="Unknown">
        <w:r w:rsidRPr="000D42A2">
          <w:rPr>
            <w:color w:val="404040"/>
            <w:sz w:val="28"/>
            <w:szCs w:val="28"/>
            <w:lang w:val="en-US"/>
          </w:rPr>
          <w:t>O'tmishning maxsus ishlab chiqilgan tajribasi</w:t>
        </w:r>
      </w:ins>
    </w:p>
    <w:p w14:paraId="0FF848A1" w14:textId="6BA112FE" w:rsidR="005301A1" w:rsidRPr="000D42A2" w:rsidRDefault="006B7DA6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4306F273" w14:textId="336FC6EF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286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 “Yetakchi” kabi menejerning bunday arxetipi qanday asosiy xususiyatlarga ega bo'lishi kerak?</w:t>
        </w:r>
      </w:ins>
    </w:p>
    <w:p w14:paraId="11858831" w14:textId="6AB506B2" w:rsidR="006B7DA6" w:rsidRPr="000D42A2" w:rsidRDefault="006B7DA6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CB55061" w14:textId="077A2ACD" w:rsidR="006B7DA6" w:rsidRPr="000D42A2" w:rsidRDefault="0024280C" w:rsidP="00903BF0">
      <w:pPr>
        <w:pStyle w:val="a3"/>
        <w:spacing w:before="0" w:beforeAutospacing="0" w:after="0" w:afterAutospacing="0"/>
        <w:rPr>
          <w:ins w:id="287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288" w:author="Unknown">
        <w:r w:rsidR="006B7DA6" w:rsidRPr="000D42A2">
          <w:rPr>
            <w:color w:val="404040"/>
            <w:sz w:val="28"/>
            <w:szCs w:val="28"/>
            <w:lang w:val="en-US"/>
          </w:rPr>
          <w:t>odamlar bilan muloqot qilish qobiliyati, har bir insonning imkoniyatlarini tan olish va uni ushbu potentsialdan to'liq foydalanishga qiziqtirish qobiliyati</w:t>
        </w:r>
      </w:ins>
    </w:p>
    <w:p w14:paraId="0C7A0A4B" w14:textId="77777777" w:rsidR="006B7DA6" w:rsidRPr="000D42A2" w:rsidRDefault="006B7DA6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C8FF4D3" w14:textId="355B5935" w:rsidR="00903BF0" w:rsidRPr="000D42A2" w:rsidRDefault="00903BF0" w:rsidP="00903BF0">
      <w:pPr>
        <w:pStyle w:val="a3"/>
        <w:spacing w:before="0" w:beforeAutospacing="0" w:after="0" w:afterAutospacing="0"/>
        <w:rPr>
          <w:ins w:id="289" w:author="Unknown"/>
          <w:color w:val="404040"/>
          <w:sz w:val="28"/>
          <w:szCs w:val="28"/>
          <w:lang w:val="en-US"/>
        </w:rPr>
      </w:pPr>
      <w:ins w:id="290" w:author="Unknown">
        <w:r w:rsidRPr="000D42A2">
          <w:rPr>
            <w:color w:val="404040"/>
            <w:sz w:val="28"/>
            <w:szCs w:val="28"/>
            <w:lang w:val="en-US"/>
          </w:rPr>
          <w:t>Nosozlikni aniqlash va tuzatish choralarini ko'rish qobiliyati</w:t>
        </w:r>
      </w:ins>
    </w:p>
    <w:p w14:paraId="5EFE9A7A" w14:textId="77777777" w:rsidR="006B7DA6" w:rsidRPr="000D42A2" w:rsidRDefault="006B7DA6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9B034B2" w14:textId="30343C6B" w:rsidR="00903BF0" w:rsidRPr="000D42A2" w:rsidRDefault="00903BF0" w:rsidP="00903BF0">
      <w:pPr>
        <w:pStyle w:val="a3"/>
        <w:spacing w:before="0" w:beforeAutospacing="0" w:after="0" w:afterAutospacing="0"/>
        <w:rPr>
          <w:ins w:id="291" w:author="Unknown"/>
          <w:color w:val="404040"/>
          <w:sz w:val="28"/>
          <w:szCs w:val="28"/>
          <w:lang w:val="en-US"/>
        </w:rPr>
      </w:pPr>
      <w:ins w:id="292" w:author="Unknown">
        <w:r w:rsidRPr="000D42A2">
          <w:rPr>
            <w:color w:val="404040"/>
            <w:sz w:val="28"/>
            <w:szCs w:val="28"/>
            <w:lang w:val="en-US"/>
          </w:rPr>
          <w:t>Ixtiyoriy qarorlar qabul qilishda yuzaga keladigan shaxsiy nizolarni hal qilish qobiliyati</w:t>
        </w:r>
      </w:ins>
    </w:p>
    <w:p w14:paraId="28C4314A" w14:textId="77777777" w:rsidR="006B7DA6" w:rsidRPr="000D42A2" w:rsidRDefault="006B7DA6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7E255D3" w14:textId="00BB33F0" w:rsidR="00903BF0" w:rsidRPr="000D42A2" w:rsidRDefault="00903BF0" w:rsidP="00903BF0">
      <w:pPr>
        <w:pStyle w:val="a3"/>
        <w:spacing w:before="0" w:beforeAutospacing="0" w:after="0" w:afterAutospacing="0"/>
        <w:rPr>
          <w:ins w:id="293" w:author="Unknown"/>
          <w:color w:val="404040"/>
          <w:sz w:val="28"/>
          <w:szCs w:val="28"/>
          <w:lang w:val="en-US"/>
        </w:rPr>
      </w:pPr>
      <w:ins w:id="294" w:author="Unknown">
        <w:r w:rsidRPr="000D42A2">
          <w:rPr>
            <w:color w:val="404040"/>
            <w:sz w:val="28"/>
            <w:szCs w:val="28"/>
            <w:lang w:val="en-US"/>
          </w:rPr>
          <w:t>Chidamli bo'ling</w:t>
        </w:r>
      </w:ins>
    </w:p>
    <w:p w14:paraId="76903F55" w14:textId="40B8200E" w:rsidR="005301A1" w:rsidRPr="000D42A2" w:rsidRDefault="006B7DA6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16DAA029" w14:textId="42258D39" w:rsidR="00903BF0" w:rsidRPr="000D42A2" w:rsidRDefault="00903BF0" w:rsidP="00903BF0">
      <w:pPr>
        <w:pStyle w:val="a3"/>
        <w:spacing w:before="0" w:beforeAutospacing="0" w:after="0" w:afterAutospacing="0"/>
        <w:rPr>
          <w:ins w:id="295" w:author="Unknown"/>
          <w:color w:val="404040"/>
          <w:sz w:val="28"/>
          <w:szCs w:val="28"/>
          <w:lang w:val="en-US"/>
        </w:rPr>
      </w:pPr>
      <w:ins w:id="296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Boshqaruvning eng muhim funksiyasi nima?</w:t>
        </w:r>
      </w:ins>
    </w:p>
    <w:p w14:paraId="70861E61" w14:textId="77777777" w:rsidR="006B7DA6" w:rsidRPr="000D42A2" w:rsidRDefault="006B7DA6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9F2D389" w14:textId="74C8BA3C" w:rsidR="006B7DA6" w:rsidRPr="000D42A2" w:rsidRDefault="0024280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297" w:author="Unknown">
        <w:r w:rsidR="006B7DA6" w:rsidRPr="000D42A2">
          <w:rPr>
            <w:color w:val="404040"/>
            <w:sz w:val="28"/>
            <w:szCs w:val="28"/>
            <w:lang w:val="en-US"/>
          </w:rPr>
          <w:t>Korxonaning keyingi muvaffaqiyatli ishlashi uchun shart-sharoitlarni yaratish</w:t>
        </w:r>
      </w:ins>
      <w:r w:rsidR="006B7DA6" w:rsidRPr="000D42A2">
        <w:rPr>
          <w:color w:val="404040"/>
          <w:sz w:val="28"/>
          <w:szCs w:val="28"/>
          <w:lang w:val="en-US"/>
        </w:rPr>
        <w:t xml:space="preserve"> </w:t>
      </w:r>
    </w:p>
    <w:p w14:paraId="52629A56" w14:textId="0ADC5D56" w:rsidR="006B7DA6" w:rsidRPr="000D42A2" w:rsidRDefault="006B7DA6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=====</w:t>
      </w:r>
    </w:p>
    <w:p w14:paraId="5C3F02B5" w14:textId="5C3A5DE2" w:rsidR="00903BF0" w:rsidRPr="000D42A2" w:rsidRDefault="0024280C" w:rsidP="00903BF0">
      <w:pPr>
        <w:pStyle w:val="a3"/>
        <w:spacing w:before="0" w:beforeAutospacing="0" w:after="0" w:afterAutospacing="0"/>
        <w:rPr>
          <w:ins w:id="298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m</w:t>
      </w:r>
      <w:ins w:id="299" w:author="Unknown">
        <w:r w:rsidR="00903BF0" w:rsidRPr="000D42A2">
          <w:rPr>
            <w:color w:val="404040"/>
            <w:sz w:val="28"/>
            <w:szCs w:val="28"/>
            <w:lang w:val="en-US"/>
          </w:rPr>
          <w:t>aksimal foyda olish</w:t>
        </w:r>
      </w:ins>
    </w:p>
    <w:p w14:paraId="7669C81D" w14:textId="1DF99F2A" w:rsidR="006B7DA6" w:rsidRPr="000D42A2" w:rsidRDefault="006B7DA6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C79C760" w14:textId="3B66EB9D" w:rsidR="00903BF0" w:rsidRPr="000D42A2" w:rsidRDefault="006B7DA6" w:rsidP="00903BF0">
      <w:pPr>
        <w:pStyle w:val="a3"/>
        <w:spacing w:before="0" w:beforeAutospacing="0" w:after="0" w:afterAutospacing="0"/>
        <w:rPr>
          <w:ins w:id="300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s</w:t>
      </w:r>
      <w:ins w:id="301" w:author="Unknown">
        <w:r w:rsidR="00903BF0" w:rsidRPr="000D42A2">
          <w:rPr>
            <w:color w:val="404040"/>
            <w:sz w:val="28"/>
            <w:szCs w:val="28"/>
            <w:lang w:val="en-US"/>
          </w:rPr>
          <w:t>oliq to'lovlarini minimallashtirish</w:t>
        </w:r>
      </w:ins>
    </w:p>
    <w:p w14:paraId="6AF79F9F" w14:textId="053BB597" w:rsidR="006B7DA6" w:rsidRPr="000D42A2" w:rsidRDefault="006B7DA6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6E28983" w14:textId="3434DC63" w:rsidR="00903BF0" w:rsidRPr="000D42A2" w:rsidRDefault="006B7DA6" w:rsidP="00903BF0">
      <w:pPr>
        <w:pStyle w:val="a3"/>
        <w:spacing w:before="0" w:beforeAutospacing="0" w:after="0" w:afterAutospacing="0"/>
        <w:rPr>
          <w:ins w:id="302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y</w:t>
      </w:r>
      <w:ins w:id="303" w:author="Unknown">
        <w:r w:rsidR="00903BF0" w:rsidRPr="000D42A2">
          <w:rPr>
            <w:color w:val="404040"/>
            <w:sz w:val="28"/>
            <w:szCs w:val="28"/>
            <w:lang w:val="en-US"/>
          </w:rPr>
          <w:t>angi bozorlarni zabt etish</w:t>
        </w:r>
      </w:ins>
    </w:p>
    <w:p w14:paraId="7BC2460C" w14:textId="77777777" w:rsidR="005301A1" w:rsidRPr="000D42A2" w:rsidRDefault="005301A1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</w:p>
    <w:p w14:paraId="10507C2B" w14:textId="77777777" w:rsidR="006B7DA6" w:rsidRPr="000D42A2" w:rsidRDefault="006B7DA6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lastRenderedPageBreak/>
        <w:t>++++</w:t>
      </w:r>
    </w:p>
    <w:p w14:paraId="670623EE" w14:textId="00FD4BC5" w:rsidR="00903BF0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304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Qaror qabul qilishda “xavf” so‘zining ma’nosi nima?</w:t>
        </w:r>
      </w:ins>
    </w:p>
    <w:p w14:paraId="0A8D3D0C" w14:textId="676BBC8A" w:rsidR="0024280C" w:rsidRPr="000D42A2" w:rsidRDefault="0024280C" w:rsidP="00903BF0">
      <w:pPr>
        <w:pStyle w:val="a3"/>
        <w:spacing w:before="0" w:beforeAutospacing="0" w:after="0" w:afterAutospacing="0"/>
        <w:rPr>
          <w:ins w:id="305" w:author="Unknown"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t>====</w:t>
      </w:r>
    </w:p>
    <w:p w14:paraId="11D0B4EB" w14:textId="46309A57" w:rsidR="006B7DA6" w:rsidRPr="000D42A2" w:rsidRDefault="0024280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306" w:author="Unknown">
        <w:r w:rsidR="006B7DA6" w:rsidRPr="000D42A2">
          <w:rPr>
            <w:color w:val="404040"/>
            <w:sz w:val="28"/>
            <w:szCs w:val="28"/>
            <w:lang w:val="en-US"/>
          </w:rPr>
          <w:t>Natijani bashorat qilish mumkin bo'lgan aniqlik darajasi</w:t>
        </w:r>
      </w:ins>
    </w:p>
    <w:p w14:paraId="6329CAFF" w14:textId="59068910" w:rsidR="006B7DA6" w:rsidRPr="000D42A2" w:rsidRDefault="006B7DA6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19D5F1D" w14:textId="3128F008" w:rsidR="00903BF0" w:rsidRPr="000D42A2" w:rsidRDefault="0024280C" w:rsidP="00903BF0">
      <w:pPr>
        <w:pStyle w:val="a3"/>
        <w:spacing w:before="0" w:beforeAutospacing="0" w:after="0" w:afterAutospacing="0"/>
        <w:rPr>
          <w:ins w:id="307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m</w:t>
      </w:r>
      <w:ins w:id="308" w:author="Unknown">
        <w:r w:rsidR="00903BF0" w:rsidRPr="000D42A2">
          <w:rPr>
            <w:color w:val="404040"/>
            <w:sz w:val="28"/>
            <w:szCs w:val="28"/>
            <w:lang w:val="en-US"/>
          </w:rPr>
          <w:t>uammoning kompaniyaning umumiy faoliyati uchun ahamiyatlilik darajasi</w:t>
        </w:r>
      </w:ins>
    </w:p>
    <w:p w14:paraId="6EB4C867" w14:textId="12CD093F" w:rsidR="006B7DA6" w:rsidRPr="000D42A2" w:rsidRDefault="006B7DA6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D56CCD4" w14:textId="5DCF2469" w:rsidR="00903BF0" w:rsidRPr="000D42A2" w:rsidRDefault="006B7DA6" w:rsidP="00903BF0">
      <w:pPr>
        <w:pStyle w:val="a3"/>
        <w:spacing w:before="0" w:beforeAutospacing="0" w:after="0" w:afterAutospacing="0"/>
        <w:rPr>
          <w:ins w:id="309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n</w:t>
      </w:r>
      <w:ins w:id="310" w:author="Unknown">
        <w:r w:rsidR="00903BF0" w:rsidRPr="000D42A2">
          <w:rPr>
            <w:color w:val="404040"/>
            <w:sz w:val="28"/>
            <w:szCs w:val="28"/>
            <w:lang w:val="en-US"/>
          </w:rPr>
          <w:t>oto'g'ri hal qilingan muammoning rahbarning rasmiy pozitsiyasiga ta'sir qilish darajasi</w:t>
        </w:r>
      </w:ins>
    </w:p>
    <w:p w14:paraId="45FCAD11" w14:textId="46AD3DBD" w:rsidR="00903BF0" w:rsidRPr="000D42A2" w:rsidRDefault="006B7DA6" w:rsidP="00903BF0">
      <w:pPr>
        <w:pStyle w:val="a3"/>
        <w:spacing w:before="0" w:beforeAutospacing="0" w:after="0" w:afterAutospacing="0"/>
        <w:rPr>
          <w:ins w:id="311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9884D08" w14:textId="2D08BA09" w:rsidR="00903BF0" w:rsidRPr="000D42A2" w:rsidRDefault="006B7DA6" w:rsidP="00903BF0">
      <w:pPr>
        <w:pStyle w:val="a3"/>
        <w:spacing w:before="0" w:beforeAutospacing="0" w:after="0" w:afterAutospacing="0"/>
        <w:rPr>
          <w:ins w:id="312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o</w:t>
      </w:r>
      <w:ins w:id="313" w:author="Unknown">
        <w:r w:rsidR="00903BF0" w:rsidRPr="000D42A2">
          <w:rPr>
            <w:color w:val="404040"/>
            <w:sz w:val="28"/>
            <w:szCs w:val="28"/>
            <w:lang w:val="en-US"/>
          </w:rPr>
          <w:t>'z vakolatlarini haddan tashqari oshirib yuborish darajasi</w:t>
        </w:r>
      </w:ins>
    </w:p>
    <w:p w14:paraId="4CFFD5F1" w14:textId="7282B7DB" w:rsidR="005301A1" w:rsidRPr="000D42A2" w:rsidRDefault="006B7DA6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0DBF5492" w14:textId="36E39BC0" w:rsidR="00903BF0" w:rsidRPr="000D42A2" w:rsidRDefault="00903BF0" w:rsidP="00903BF0">
      <w:pPr>
        <w:pStyle w:val="a3"/>
        <w:spacing w:before="0" w:beforeAutospacing="0" w:after="0" w:afterAutospacing="0"/>
        <w:rPr>
          <w:ins w:id="314" w:author="Unknown"/>
          <w:color w:val="404040"/>
          <w:sz w:val="28"/>
          <w:szCs w:val="28"/>
          <w:lang w:val="en-US"/>
        </w:rPr>
      </w:pPr>
      <w:ins w:id="315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Nima uchun bevosita majburlash va jazodan qo'rqish usullari ijtimoiy majburlash usullari bilan almashtiriladi?</w:t>
        </w:r>
      </w:ins>
    </w:p>
    <w:p w14:paraId="40233B9E" w14:textId="77777777" w:rsidR="006B7DA6" w:rsidRPr="000D42A2" w:rsidRDefault="006B7DA6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01C2C9A" w14:textId="0AF71D1C" w:rsidR="00903BF0" w:rsidRPr="000D42A2" w:rsidRDefault="0024280C" w:rsidP="00903BF0">
      <w:pPr>
        <w:pStyle w:val="a3"/>
        <w:spacing w:before="0" w:beforeAutospacing="0" w:after="0" w:afterAutospacing="0"/>
        <w:rPr>
          <w:ins w:id="316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#m</w:t>
      </w:r>
      <w:ins w:id="317" w:author="Unknown">
        <w:r w:rsidR="00903BF0" w:rsidRPr="000D42A2">
          <w:rPr>
            <w:color w:val="404040"/>
            <w:sz w:val="28"/>
            <w:szCs w:val="28"/>
            <w:lang w:val="en-US"/>
          </w:rPr>
          <w:t>ajburlash mexanizmi ishlab chiqarish rivojlanishini ta'minlashdan to'xtadi</w:t>
        </w:r>
      </w:ins>
    </w:p>
    <w:p w14:paraId="044F2AEF" w14:textId="3BE09EDD" w:rsidR="006B7DA6" w:rsidRPr="000D42A2" w:rsidRDefault="006B7DA6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3E7AEF7" w14:textId="62702BDA" w:rsidR="00903BF0" w:rsidRPr="000D42A2" w:rsidRDefault="00903BF0" w:rsidP="00903BF0">
      <w:pPr>
        <w:pStyle w:val="a3"/>
        <w:spacing w:before="0" w:beforeAutospacing="0" w:after="0" w:afterAutospacing="0"/>
        <w:rPr>
          <w:ins w:id="318" w:author="Unknown"/>
          <w:color w:val="404040"/>
          <w:sz w:val="28"/>
          <w:szCs w:val="28"/>
          <w:lang w:val="en-US"/>
        </w:rPr>
      </w:pPr>
      <w:ins w:id="319" w:author="Unknown">
        <w:r w:rsidRPr="000D42A2">
          <w:rPr>
            <w:color w:val="404040"/>
            <w:sz w:val="28"/>
            <w:szCs w:val="28"/>
            <w:lang w:val="en-US"/>
          </w:rPr>
          <w:t>Katta xodimlarni saqlash foydasiz bo'lib qoldi</w:t>
        </w:r>
      </w:ins>
    </w:p>
    <w:p w14:paraId="63BBD2AD" w14:textId="44CEF393" w:rsidR="006B7DA6" w:rsidRPr="000D42A2" w:rsidRDefault="006B7DA6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7A301B36" w14:textId="18969416" w:rsidR="00903BF0" w:rsidRPr="000D42A2" w:rsidRDefault="00903BF0" w:rsidP="00903BF0">
      <w:pPr>
        <w:pStyle w:val="a3"/>
        <w:spacing w:before="0" w:beforeAutospacing="0" w:after="0" w:afterAutospacing="0"/>
        <w:rPr>
          <w:ins w:id="320" w:author="Unknown"/>
          <w:color w:val="404040"/>
          <w:sz w:val="28"/>
          <w:szCs w:val="28"/>
          <w:lang w:val="en-US"/>
        </w:rPr>
      </w:pPr>
      <w:ins w:id="321" w:author="Unknown">
        <w:r w:rsidRPr="000D42A2">
          <w:rPr>
            <w:color w:val="404040"/>
            <w:sz w:val="28"/>
            <w:szCs w:val="28"/>
            <w:lang w:val="en-US"/>
          </w:rPr>
          <w:t>Ulardan unumli foydalana oladigan menejerni tayyorlash qiyin</w:t>
        </w:r>
      </w:ins>
    </w:p>
    <w:p w14:paraId="2E1FC050" w14:textId="77777777" w:rsidR="006B7DA6" w:rsidRPr="000D42A2" w:rsidRDefault="006B7DA6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2290DAE8" w14:textId="248A0763" w:rsidR="00903BF0" w:rsidRPr="000D42A2" w:rsidRDefault="0024280C" w:rsidP="00903BF0">
      <w:pPr>
        <w:pStyle w:val="a3"/>
        <w:spacing w:before="0" w:beforeAutospacing="0" w:after="0" w:afterAutospacing="0"/>
        <w:rPr>
          <w:ins w:id="322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I</w:t>
      </w:r>
      <w:ins w:id="323" w:author="Unknown">
        <w:r w:rsidR="00903BF0" w:rsidRPr="000D42A2">
          <w:rPr>
            <w:color w:val="404040"/>
            <w:sz w:val="28"/>
            <w:szCs w:val="28"/>
            <w:lang w:val="en-US"/>
          </w:rPr>
          <w:t>shchi harakati ishchilarni bevosita majburlashdan ma'lum darajada himoya qilishga erishdi</w:t>
        </w:r>
      </w:ins>
    </w:p>
    <w:p w14:paraId="2A2ACC86" w14:textId="3E0E6E49" w:rsidR="005301A1" w:rsidRPr="000D42A2" w:rsidRDefault="000F453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46F50D24" w14:textId="226ED3C6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324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Makgregorning fikricha, menejerning qanday qobiliyati muvaffaqiyatga olib keladi?</w:t>
        </w:r>
      </w:ins>
    </w:p>
    <w:p w14:paraId="70878AA2" w14:textId="77777777" w:rsidR="000F453D" w:rsidRPr="000D42A2" w:rsidRDefault="000F453D" w:rsidP="000F453D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E3CBA47" w14:textId="79AB6F34" w:rsidR="000F453D" w:rsidRPr="000D42A2" w:rsidRDefault="0024280C" w:rsidP="000F453D">
      <w:pPr>
        <w:pStyle w:val="a3"/>
        <w:spacing w:before="0" w:beforeAutospacing="0" w:after="0" w:afterAutospacing="0"/>
        <w:rPr>
          <w:ins w:id="325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#i</w:t>
      </w:r>
      <w:ins w:id="326" w:author="Unknown">
        <w:r w:rsidR="000F453D" w:rsidRPr="000D42A2">
          <w:rPr>
            <w:color w:val="404040"/>
            <w:sz w:val="28"/>
            <w:szCs w:val="28"/>
            <w:lang w:val="en-US"/>
          </w:rPr>
          <w:t>nson xatti-harakatlarini bashorat qilish</w:t>
        </w:r>
      </w:ins>
    </w:p>
    <w:p w14:paraId="69416E98" w14:textId="78462C20" w:rsidR="000F453D" w:rsidRPr="000D42A2" w:rsidRDefault="000F453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4205FD76" w14:textId="0F9A0B92" w:rsidR="005E6019" w:rsidRPr="000D42A2" w:rsidRDefault="005E601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ins w:id="327" w:author="Unknown">
        <w:r w:rsidRPr="000D42A2">
          <w:rPr>
            <w:color w:val="404040"/>
            <w:sz w:val="28"/>
            <w:szCs w:val="28"/>
            <w:lang w:val="en-US"/>
          </w:rPr>
          <w:t>Aql-idrokdan foydalanish bosqichini algoritmga kiritish</w:t>
        </w:r>
      </w:ins>
    </w:p>
    <w:p w14:paraId="688A4CFA" w14:textId="2953DAE7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AD97A78" w14:textId="73038175" w:rsidR="005E6019" w:rsidRPr="000D42A2" w:rsidRDefault="005E6019" w:rsidP="00903BF0">
      <w:pPr>
        <w:pStyle w:val="a3"/>
        <w:spacing w:before="0" w:beforeAutospacing="0" w:after="0" w:afterAutospacing="0"/>
        <w:rPr>
          <w:ins w:id="328" w:author="Unknown"/>
          <w:color w:val="404040"/>
          <w:sz w:val="28"/>
          <w:szCs w:val="28"/>
          <w:lang w:val="en-US"/>
        </w:rPr>
      </w:pPr>
      <w:ins w:id="329" w:author="Unknown">
        <w:r w:rsidRPr="000D42A2">
          <w:rPr>
            <w:color w:val="404040"/>
            <w:sz w:val="28"/>
            <w:szCs w:val="28"/>
            <w:lang w:val="en-US"/>
          </w:rPr>
          <w:t>Mashinaga fikrlash qobiliyatini berish</w:t>
        </w:r>
      </w:ins>
    </w:p>
    <w:p w14:paraId="57A29016" w14:textId="77777777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35463BB" w14:textId="72F3DD87" w:rsidR="005301A1" w:rsidRPr="000D42A2" w:rsidRDefault="0024280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M</w:t>
      </w:r>
      <w:ins w:id="330" w:author="Unknown">
        <w:r w:rsidR="00903BF0" w:rsidRPr="000D42A2">
          <w:rPr>
            <w:color w:val="404040"/>
            <w:sz w:val="28"/>
            <w:szCs w:val="28"/>
            <w:lang w:val="en-US"/>
          </w:rPr>
          <w:t>ahsulotga bo'lgan talabni prognozlash</w:t>
        </w:r>
      </w:ins>
    </w:p>
    <w:p w14:paraId="38A099C5" w14:textId="5A5730BB" w:rsidR="000F453D" w:rsidRPr="000D42A2" w:rsidRDefault="000F453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6782CE87" w14:textId="4A6C525D" w:rsidR="00903BF0" w:rsidRPr="000D42A2" w:rsidRDefault="00903BF0" w:rsidP="00903BF0">
      <w:pPr>
        <w:pStyle w:val="a3"/>
        <w:spacing w:before="0" w:beforeAutospacing="0" w:after="0" w:afterAutospacing="0"/>
        <w:rPr>
          <w:ins w:id="331" w:author="Unknown"/>
          <w:color w:val="404040"/>
          <w:sz w:val="28"/>
          <w:szCs w:val="28"/>
          <w:lang w:val="en-US"/>
        </w:rPr>
      </w:pPr>
      <w:ins w:id="332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Kibernetlashtirishning avtomatlashtirishga nisbatan qanday xususiyatlari bor?</w:t>
        </w:r>
      </w:ins>
    </w:p>
    <w:p w14:paraId="23588953" w14:textId="77777777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03A09D4" w14:textId="193893AF" w:rsidR="00903BF0" w:rsidRPr="000D42A2" w:rsidRDefault="0024280C" w:rsidP="00903BF0">
      <w:pPr>
        <w:pStyle w:val="a3"/>
        <w:spacing w:before="0" w:beforeAutospacing="0" w:after="0" w:afterAutospacing="0"/>
        <w:rPr>
          <w:ins w:id="333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#a</w:t>
      </w:r>
      <w:ins w:id="334" w:author="Unknown">
        <w:r w:rsidR="00903BF0" w:rsidRPr="000D42A2">
          <w:rPr>
            <w:color w:val="404040"/>
            <w:sz w:val="28"/>
            <w:szCs w:val="28"/>
            <w:lang w:val="en-US"/>
          </w:rPr>
          <w:t>ql-idrokdan foydalanish bosqichini algoritmga kiritish, ya'ni rasmiylashtirilmagan muammolarni hal qilish va kutilmagan vaziyatlarda chiqish yo'lini topish qobiliyati.</w:t>
        </w:r>
      </w:ins>
    </w:p>
    <w:p w14:paraId="241BF84C" w14:textId="36B5F92B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D97DC5C" w14:textId="0CDD6297" w:rsidR="00903BF0" w:rsidRPr="000D42A2" w:rsidRDefault="00903BF0" w:rsidP="00903BF0">
      <w:pPr>
        <w:pStyle w:val="a3"/>
        <w:spacing w:before="0" w:beforeAutospacing="0" w:after="0" w:afterAutospacing="0"/>
        <w:rPr>
          <w:ins w:id="335" w:author="Unknown"/>
          <w:color w:val="404040"/>
          <w:sz w:val="28"/>
          <w:szCs w:val="28"/>
          <w:lang w:val="en-US"/>
        </w:rPr>
      </w:pPr>
      <w:ins w:id="336" w:author="Unknown">
        <w:r w:rsidRPr="000D42A2">
          <w:rPr>
            <w:color w:val="404040"/>
            <w:sz w:val="28"/>
            <w:szCs w:val="28"/>
            <w:lang w:val="en-US"/>
          </w:rPr>
          <w:t>Mashinaga fikrlash qobiliyatini berish</w:t>
        </w:r>
      </w:ins>
    </w:p>
    <w:p w14:paraId="36F3E666" w14:textId="0BD1B0E1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5EDA729" w14:textId="02BA0F91" w:rsidR="00903BF0" w:rsidRPr="000D42A2" w:rsidRDefault="00903BF0" w:rsidP="00903BF0">
      <w:pPr>
        <w:pStyle w:val="a3"/>
        <w:spacing w:before="0" w:beforeAutospacing="0" w:after="0" w:afterAutospacing="0"/>
        <w:rPr>
          <w:ins w:id="337" w:author="Unknown"/>
          <w:color w:val="404040"/>
          <w:sz w:val="28"/>
          <w:szCs w:val="28"/>
          <w:lang w:val="en-US"/>
        </w:rPr>
      </w:pPr>
      <w:ins w:id="338" w:author="Unknown">
        <w:r w:rsidRPr="000D42A2">
          <w:rPr>
            <w:color w:val="404040"/>
            <w:sz w:val="28"/>
            <w:szCs w:val="28"/>
            <w:lang w:val="en-US"/>
          </w:rPr>
          <w:lastRenderedPageBreak/>
          <w:t>Elektron hisoblash texnikasidan “aqliy hujum” va ekspert baholash bosqichlari bilan birgalikda foydalanish</w:t>
        </w:r>
      </w:ins>
    </w:p>
    <w:p w14:paraId="2A865EFE" w14:textId="77777777" w:rsidR="0024280C" w:rsidRDefault="000F453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3932C5E8" w14:textId="71370E3E" w:rsidR="00903BF0" w:rsidRPr="000D42A2" w:rsidRDefault="00EE70EC" w:rsidP="00903BF0">
      <w:pPr>
        <w:pStyle w:val="a3"/>
        <w:spacing w:before="0" w:beforeAutospacing="0" w:after="0" w:afterAutospacing="0"/>
        <w:rPr>
          <w:ins w:id="339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T</w:t>
      </w:r>
      <w:ins w:id="340" w:author="Unknown">
        <w:r w:rsidR="00903BF0" w:rsidRPr="000D42A2">
          <w:rPr>
            <w:color w:val="404040"/>
            <w:sz w:val="28"/>
            <w:szCs w:val="28"/>
            <w:lang w:val="en-US"/>
          </w:rPr>
          <w:t>exnologiya va texnologiyaning sifat jihatidan yangi darajasi</w:t>
        </w:r>
      </w:ins>
    </w:p>
    <w:p w14:paraId="6BDF326A" w14:textId="79EA8F1B" w:rsidR="005301A1" w:rsidRPr="000D42A2" w:rsidRDefault="000F453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6C9E043E" w14:textId="04994D7F" w:rsidR="00903BF0" w:rsidRPr="000D42A2" w:rsidRDefault="00903BF0" w:rsidP="00903BF0">
      <w:pPr>
        <w:pStyle w:val="a3"/>
        <w:spacing w:before="0" w:beforeAutospacing="0" w:after="0" w:afterAutospacing="0"/>
        <w:rPr>
          <w:ins w:id="341" w:author="Unknown"/>
          <w:color w:val="404040"/>
          <w:sz w:val="28"/>
          <w:szCs w:val="28"/>
          <w:lang w:val="en-US"/>
        </w:rPr>
      </w:pPr>
      <w:ins w:id="342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«Ijtimoiy-texnik tizimlar» nima deyiladi?</w:t>
        </w:r>
      </w:ins>
    </w:p>
    <w:p w14:paraId="4AC1CBC3" w14:textId="547D8546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515A28E" w14:textId="51A0C12C" w:rsidR="00903BF0" w:rsidRPr="000D42A2" w:rsidRDefault="00EE70E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#i</w:t>
      </w:r>
      <w:ins w:id="343" w:author="Unknown">
        <w:r w:rsidR="00903BF0" w:rsidRPr="000D42A2">
          <w:rPr>
            <w:color w:val="404040"/>
            <w:sz w:val="28"/>
            <w:szCs w:val="28"/>
            <w:lang w:val="en-US"/>
          </w:rPr>
          <w:t>shlab chiqarish jarayoniga jalb qilingan odamlar</w:t>
        </w:r>
      </w:ins>
    </w:p>
    <w:p w14:paraId="0CAA43C3" w14:textId="27355777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A09E7F2" w14:textId="47FE9516" w:rsidR="005E6019" w:rsidRPr="000D42A2" w:rsidRDefault="005E6019" w:rsidP="00903BF0">
      <w:pPr>
        <w:pStyle w:val="a3"/>
        <w:spacing w:before="0" w:beforeAutospacing="0" w:after="0" w:afterAutospacing="0"/>
        <w:rPr>
          <w:ins w:id="344" w:author="Unknown"/>
          <w:color w:val="404040"/>
          <w:sz w:val="28"/>
          <w:szCs w:val="28"/>
          <w:lang w:val="en-US"/>
        </w:rPr>
      </w:pPr>
      <w:ins w:id="345" w:author="Unknown">
        <w:r w:rsidRPr="000D42A2">
          <w:rPr>
            <w:color w:val="404040"/>
            <w:sz w:val="28"/>
            <w:szCs w:val="28"/>
            <w:lang w:val="en-US"/>
          </w:rPr>
          <w:t>Mashinaga fikrlash qobiliyatini berish</w:t>
        </w:r>
      </w:ins>
    </w:p>
    <w:p w14:paraId="136F9774" w14:textId="364EBAC9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</w:t>
      </w:r>
    </w:p>
    <w:p w14:paraId="5913F7E5" w14:textId="09516A81" w:rsidR="00903BF0" w:rsidRPr="000D42A2" w:rsidRDefault="00903BF0" w:rsidP="00903BF0">
      <w:pPr>
        <w:pStyle w:val="a3"/>
        <w:spacing w:before="0" w:beforeAutospacing="0" w:after="0" w:afterAutospacing="0"/>
        <w:rPr>
          <w:ins w:id="346" w:author="Unknown"/>
          <w:color w:val="404040"/>
          <w:sz w:val="28"/>
          <w:szCs w:val="28"/>
          <w:lang w:val="en-US"/>
        </w:rPr>
      </w:pPr>
      <w:ins w:id="347" w:author="Unknown">
        <w:r w:rsidRPr="000D42A2">
          <w:rPr>
            <w:color w:val="404040"/>
            <w:sz w:val="28"/>
            <w:szCs w:val="28"/>
            <w:lang w:val="en-US"/>
          </w:rPr>
          <w:t>CNC mashinalari</w:t>
        </w:r>
      </w:ins>
    </w:p>
    <w:p w14:paraId="6C6DBE10" w14:textId="677F428E" w:rsidR="000F453D" w:rsidRPr="000D42A2" w:rsidRDefault="000F453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7221D802" w14:textId="1C4EDCF1" w:rsidR="005301A1" w:rsidRPr="000D42A2" w:rsidRDefault="00EE70E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M</w:t>
      </w:r>
      <w:ins w:id="348" w:author="Unknown">
        <w:r w:rsidR="00903BF0" w:rsidRPr="000D42A2">
          <w:rPr>
            <w:color w:val="404040"/>
            <w:sz w:val="28"/>
            <w:szCs w:val="28"/>
            <w:lang w:val="en-US"/>
          </w:rPr>
          <w:t>a'lum miqdordagi ishchilarni almashtiradigan kompyuter tizimlari</w:t>
        </w:r>
      </w:ins>
    </w:p>
    <w:p w14:paraId="2BD4EC48" w14:textId="2CE5B0B0" w:rsidR="000F453D" w:rsidRPr="000D42A2" w:rsidRDefault="000F453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1768B1C0" w14:textId="1E728E97" w:rsidR="00903BF0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349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Tashkilot qurishning asosiy bosqichlarini aniqlang?</w:t>
        </w:r>
      </w:ins>
    </w:p>
    <w:p w14:paraId="187ED48F" w14:textId="54AD1E9B" w:rsidR="00EE70EC" w:rsidRPr="000D42A2" w:rsidRDefault="00EE70EC" w:rsidP="00903BF0">
      <w:pPr>
        <w:pStyle w:val="a3"/>
        <w:spacing w:before="0" w:beforeAutospacing="0" w:after="0" w:afterAutospacing="0"/>
        <w:rPr>
          <w:ins w:id="350" w:author="Unknown"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t>====</w:t>
      </w:r>
    </w:p>
    <w:p w14:paraId="39CA16E4" w14:textId="107C040B" w:rsidR="000F453D" w:rsidRPr="000D42A2" w:rsidRDefault="00EE70E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351" w:author="Unknown">
        <w:r w:rsidR="000F453D" w:rsidRPr="000D42A2">
          <w:rPr>
            <w:color w:val="404040"/>
            <w:sz w:val="28"/>
            <w:szCs w:val="28"/>
            <w:lang w:val="en-US"/>
          </w:rPr>
          <w:t>bajariladigan ishning xarakterini aniqlash. Ishlarni individual boshqaruv lavozimlari o'rtasida taqsimlash. Boshqaruv lavozimlarini tasniflash, shu asosda mantiqiy boshqaruv guruhlarini qurish</w:t>
        </w:r>
      </w:ins>
    </w:p>
    <w:p w14:paraId="4E5D08CF" w14:textId="0B2AA1D7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677D151" w14:textId="0C91BF1A" w:rsidR="00903BF0" w:rsidRPr="000D42A2" w:rsidRDefault="00903BF0" w:rsidP="00903BF0">
      <w:pPr>
        <w:pStyle w:val="a3"/>
        <w:spacing w:before="0" w:beforeAutospacing="0" w:after="0" w:afterAutospacing="0"/>
        <w:rPr>
          <w:ins w:id="352" w:author="Unknown"/>
          <w:color w:val="404040"/>
          <w:sz w:val="28"/>
          <w:szCs w:val="28"/>
          <w:lang w:val="en-US"/>
        </w:rPr>
      </w:pPr>
      <w:ins w:id="353" w:author="Unknown">
        <w:r w:rsidRPr="000D42A2">
          <w:rPr>
            <w:color w:val="404040"/>
            <w:sz w:val="28"/>
            <w:szCs w:val="28"/>
            <w:lang w:val="en-US"/>
          </w:rPr>
          <w:t>Bajariladigan ishning xarakterini aniqlash</w:t>
        </w:r>
      </w:ins>
    </w:p>
    <w:p w14:paraId="1FE99625" w14:textId="25AA707B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DA5DD9A" w14:textId="27C73283" w:rsidR="00903BF0" w:rsidRPr="000D42A2" w:rsidRDefault="00903BF0" w:rsidP="00903BF0">
      <w:pPr>
        <w:pStyle w:val="a3"/>
        <w:spacing w:before="0" w:beforeAutospacing="0" w:after="0" w:afterAutospacing="0"/>
        <w:rPr>
          <w:ins w:id="354" w:author="Unknown"/>
          <w:color w:val="404040"/>
          <w:sz w:val="28"/>
          <w:szCs w:val="28"/>
          <w:lang w:val="en-US"/>
        </w:rPr>
      </w:pPr>
      <w:ins w:id="355" w:author="Unknown">
        <w:r w:rsidRPr="000D42A2">
          <w:rPr>
            <w:color w:val="404040"/>
            <w:sz w:val="28"/>
            <w:szCs w:val="28"/>
            <w:lang w:val="en-US"/>
          </w:rPr>
          <w:t>Ishlarni individual boshqaruv lavozimlari o'rtasida taqsimlash</w:t>
        </w:r>
      </w:ins>
    </w:p>
    <w:p w14:paraId="43368570" w14:textId="77777777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B4DC8BE" w14:textId="2A1A04CA" w:rsidR="00903BF0" w:rsidRPr="000D42A2" w:rsidRDefault="00903BF0" w:rsidP="00903BF0">
      <w:pPr>
        <w:pStyle w:val="a3"/>
        <w:spacing w:before="0" w:beforeAutospacing="0" w:after="0" w:afterAutospacing="0"/>
        <w:rPr>
          <w:ins w:id="356" w:author="Unknown"/>
          <w:color w:val="404040"/>
          <w:sz w:val="28"/>
          <w:szCs w:val="28"/>
          <w:lang w:val="en-US"/>
        </w:rPr>
      </w:pPr>
      <w:ins w:id="357" w:author="Unknown">
        <w:r w:rsidRPr="000D42A2">
          <w:rPr>
            <w:color w:val="404040"/>
            <w:sz w:val="28"/>
            <w:szCs w:val="28"/>
            <w:lang w:val="en-US"/>
          </w:rPr>
          <w:t>Boshqaruv lavozimlarini tasniflash, shu asosda mantiqiy boshqaruv guruhlarini qurish</w:t>
        </w:r>
      </w:ins>
    </w:p>
    <w:p w14:paraId="621AFCA9" w14:textId="12E8A105" w:rsidR="005301A1" w:rsidRPr="000D42A2" w:rsidRDefault="000F453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405BBEDA" w14:textId="18F84D72" w:rsidR="00903BF0" w:rsidRPr="000D42A2" w:rsidRDefault="00903BF0" w:rsidP="00903BF0">
      <w:pPr>
        <w:pStyle w:val="a3"/>
        <w:spacing w:before="0" w:beforeAutospacing="0" w:after="0" w:afterAutospacing="0"/>
        <w:rPr>
          <w:ins w:id="358" w:author="Unknown"/>
          <w:color w:val="404040"/>
          <w:sz w:val="28"/>
          <w:szCs w:val="28"/>
          <w:lang w:val="en-US"/>
        </w:rPr>
      </w:pPr>
      <w:ins w:id="359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Menejmentga situatsion yondashuvda inson o‘zgaruvchanligining qanday jihatlari bor?</w:t>
        </w:r>
      </w:ins>
    </w:p>
    <w:p w14:paraId="561DE5AE" w14:textId="6AE603A9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AB59AC6" w14:textId="00B3C469" w:rsidR="00903BF0" w:rsidRPr="000D42A2" w:rsidRDefault="00EE70EC" w:rsidP="00903BF0">
      <w:pPr>
        <w:pStyle w:val="a3"/>
        <w:spacing w:before="0" w:beforeAutospacing="0" w:after="0" w:afterAutospacing="0"/>
        <w:rPr>
          <w:ins w:id="360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361" w:author="Unknown">
        <w:r w:rsidR="00903BF0" w:rsidRPr="000D42A2">
          <w:rPr>
            <w:color w:val="404040"/>
            <w:sz w:val="28"/>
            <w:szCs w:val="28"/>
            <w:lang w:val="en-US"/>
          </w:rPr>
          <w:t>Yuqoridagilarning barchasi</w:t>
        </w:r>
      </w:ins>
    </w:p>
    <w:p w14:paraId="7F078764" w14:textId="61BE17DB" w:rsidR="000F453D" w:rsidRPr="000D42A2" w:rsidRDefault="000F453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43FF4EC8" w14:textId="0B829C48" w:rsidR="00903BF0" w:rsidRPr="000D42A2" w:rsidRDefault="00903BF0" w:rsidP="00903BF0">
      <w:pPr>
        <w:pStyle w:val="a3"/>
        <w:spacing w:before="0" w:beforeAutospacing="0" w:after="0" w:afterAutospacing="0"/>
        <w:rPr>
          <w:ins w:id="362" w:author="Unknown"/>
          <w:color w:val="404040"/>
          <w:sz w:val="28"/>
          <w:szCs w:val="28"/>
          <w:lang w:val="en-US"/>
        </w:rPr>
      </w:pPr>
      <w:ins w:id="363" w:author="Unknown">
        <w:r w:rsidRPr="000D42A2">
          <w:rPr>
            <w:color w:val="404040"/>
            <w:sz w:val="28"/>
            <w:szCs w:val="28"/>
            <w:lang w:val="en-US"/>
          </w:rPr>
          <w:t>shaxslarning xulq-atvori, odamlarning guruhlardagi xatti-harakatlari</w:t>
        </w:r>
      </w:ins>
    </w:p>
    <w:p w14:paraId="5DA21266" w14:textId="396752BA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47E38FB" w14:textId="49DFE9EE" w:rsidR="00903BF0" w:rsidRPr="000D42A2" w:rsidRDefault="00EE70EC" w:rsidP="00903BF0">
      <w:pPr>
        <w:pStyle w:val="a3"/>
        <w:spacing w:before="0" w:beforeAutospacing="0" w:after="0" w:afterAutospacing="0"/>
        <w:rPr>
          <w:ins w:id="364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r</w:t>
      </w:r>
      <w:ins w:id="365" w:author="Unknown">
        <w:r w:rsidR="00903BF0" w:rsidRPr="000D42A2">
          <w:rPr>
            <w:color w:val="404040"/>
            <w:sz w:val="28"/>
            <w:szCs w:val="28"/>
            <w:lang w:val="en-US"/>
          </w:rPr>
          <w:t>ahbarning xulq-atvorining tabiati, rahbarning rahbar sifatidagi faoliyati</w:t>
        </w:r>
      </w:ins>
    </w:p>
    <w:p w14:paraId="1BD3F2CC" w14:textId="77777777" w:rsidR="000F453D" w:rsidRPr="000D42A2" w:rsidRDefault="000F453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695CC55B" w14:textId="38CFED6B" w:rsidR="00903BF0" w:rsidRPr="000D42A2" w:rsidRDefault="00903BF0" w:rsidP="00903BF0">
      <w:pPr>
        <w:pStyle w:val="a3"/>
        <w:spacing w:before="0" w:beforeAutospacing="0" w:after="0" w:afterAutospacing="0"/>
        <w:rPr>
          <w:ins w:id="366" w:author="Unknown"/>
          <w:color w:val="404040"/>
          <w:sz w:val="28"/>
          <w:szCs w:val="28"/>
          <w:lang w:val="en-US"/>
        </w:rPr>
      </w:pPr>
      <w:ins w:id="367" w:author="Unknown">
        <w:r w:rsidRPr="000D42A2">
          <w:rPr>
            <w:color w:val="404040"/>
            <w:sz w:val="28"/>
            <w:szCs w:val="28"/>
            <w:lang w:val="en-US"/>
          </w:rPr>
          <w:t>menejerning shaxslar va guruhlarning xatti-harakatlariga ta'siri</w:t>
        </w:r>
      </w:ins>
    </w:p>
    <w:p w14:paraId="270C1B89" w14:textId="675B27EB" w:rsidR="005301A1" w:rsidRPr="000D42A2" w:rsidRDefault="000F453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16892AB1" w14:textId="42479086" w:rsidR="00903BF0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36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Aloqa modelining asosiy tarkibiy qismlari quyidagilardan iborat:</w:t>
        </w:r>
      </w:ins>
    </w:p>
    <w:p w14:paraId="2E1E2DFC" w14:textId="56D6E886" w:rsidR="00EE70EC" w:rsidRPr="000D42A2" w:rsidRDefault="00EE70EC" w:rsidP="00903BF0">
      <w:pPr>
        <w:pStyle w:val="a3"/>
        <w:spacing w:before="0" w:beforeAutospacing="0" w:after="0" w:afterAutospacing="0"/>
        <w:rPr>
          <w:ins w:id="369" w:author="Unknown"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t>====</w:t>
      </w:r>
    </w:p>
    <w:p w14:paraId="19183600" w14:textId="4E506E05" w:rsidR="00903BF0" w:rsidRPr="000D42A2" w:rsidRDefault="00EE70E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370" w:author="Unknown">
        <w:r w:rsidR="00903BF0" w:rsidRPr="000D42A2">
          <w:rPr>
            <w:color w:val="404040"/>
            <w:sz w:val="28"/>
            <w:szCs w:val="28"/>
            <w:lang w:val="en-US"/>
          </w:rPr>
          <w:t>Manba, xabar, kanal, maqsad</w:t>
        </w:r>
      </w:ins>
    </w:p>
    <w:p w14:paraId="17E3909B" w14:textId="044C9E78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262FDE7" w14:textId="67B268F7" w:rsidR="000F453D" w:rsidRPr="000D42A2" w:rsidRDefault="00EE70E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o</w:t>
      </w:r>
      <w:ins w:id="371" w:author="Unknown">
        <w:r w:rsidR="000F453D" w:rsidRPr="000D42A2">
          <w:rPr>
            <w:color w:val="404040"/>
            <w:sz w:val="28"/>
            <w:szCs w:val="28"/>
            <w:lang w:val="en-US"/>
          </w:rPr>
          <w:t>b'ekt, mavzu, o'zaro ta'sir</w:t>
        </w:r>
      </w:ins>
    </w:p>
    <w:p w14:paraId="40B736EB" w14:textId="59FDE80B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=====</w:t>
      </w:r>
    </w:p>
    <w:p w14:paraId="50DC4EA1" w14:textId="1C05063B" w:rsidR="00903BF0" w:rsidRPr="000D42A2" w:rsidRDefault="000F453D" w:rsidP="00903BF0">
      <w:pPr>
        <w:pStyle w:val="a3"/>
        <w:spacing w:before="0" w:beforeAutospacing="0" w:after="0" w:afterAutospacing="0"/>
        <w:rPr>
          <w:ins w:id="372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lastRenderedPageBreak/>
        <w:t>o</w:t>
      </w:r>
      <w:ins w:id="373" w:author="Unknown">
        <w:r w:rsidR="00903BF0" w:rsidRPr="000D42A2">
          <w:rPr>
            <w:color w:val="404040"/>
            <w:sz w:val="28"/>
            <w:szCs w:val="28"/>
            <w:lang w:val="en-US"/>
          </w:rPr>
          <w:t>b'ekt, sub'ekt, ta'sir, fikr-mulohaza</w:t>
        </w:r>
      </w:ins>
    </w:p>
    <w:p w14:paraId="6D93EFA8" w14:textId="2AC9BDEF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C45260A" w14:textId="1AB35A17" w:rsidR="005301A1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ins w:id="374" w:author="Unknown">
        <w:r w:rsidRPr="000D42A2">
          <w:rPr>
            <w:color w:val="404040"/>
            <w:sz w:val="28"/>
            <w:szCs w:val="28"/>
            <w:lang w:val="en-US"/>
          </w:rPr>
          <w:t>tashqi muhit, ichki muhit, o'zaro ta'sir</w:t>
        </w:r>
      </w:ins>
    </w:p>
    <w:p w14:paraId="1D3E88C2" w14:textId="1248B72C" w:rsidR="000F453D" w:rsidRPr="000D42A2" w:rsidRDefault="000F453D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73D10A8C" w14:textId="1707B1D9" w:rsidR="00903BF0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375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Boshqaruvdagi klassik (ma'muriy) maktab o'z oldiga maqsad qilib qo'ydi</w:t>
        </w:r>
      </w:ins>
    </w:p>
    <w:p w14:paraId="4271AB6A" w14:textId="1DC9D9A0" w:rsidR="00EE70EC" w:rsidRPr="000D42A2" w:rsidRDefault="00EE70EC" w:rsidP="00903BF0">
      <w:pPr>
        <w:pStyle w:val="a3"/>
        <w:spacing w:before="0" w:beforeAutospacing="0" w:after="0" w:afterAutospacing="0"/>
        <w:rPr>
          <w:ins w:id="376" w:author="Unknown"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t>====</w:t>
      </w:r>
    </w:p>
    <w:p w14:paraId="5FC2E44B" w14:textId="63AE99FA" w:rsidR="000F453D" w:rsidRPr="000D42A2" w:rsidRDefault="00EE70E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377" w:author="Unknown">
        <w:r w:rsidR="000F453D" w:rsidRPr="000D42A2">
          <w:rPr>
            <w:color w:val="404040"/>
            <w:sz w:val="28"/>
            <w:szCs w:val="28"/>
            <w:lang w:val="en-US"/>
          </w:rPr>
          <w:t>universal boshqaruv tamoyillarini yaratish</w:t>
        </w:r>
      </w:ins>
    </w:p>
    <w:p w14:paraId="3F44630E" w14:textId="7DCB66A0" w:rsidR="000F453D" w:rsidRPr="000D42A2" w:rsidRDefault="000F453D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58E908D" w14:textId="1E019F2E" w:rsidR="00903BF0" w:rsidRPr="000D42A2" w:rsidRDefault="00903BF0" w:rsidP="00903BF0">
      <w:pPr>
        <w:pStyle w:val="a3"/>
        <w:spacing w:before="0" w:beforeAutospacing="0" w:after="0" w:afterAutospacing="0"/>
        <w:rPr>
          <w:ins w:id="378" w:author="Unknown"/>
          <w:color w:val="404040"/>
          <w:sz w:val="28"/>
          <w:szCs w:val="28"/>
          <w:lang w:val="en-US"/>
        </w:rPr>
      </w:pPr>
      <w:ins w:id="379" w:author="Unknown">
        <w:r w:rsidRPr="000D42A2">
          <w:rPr>
            <w:color w:val="404040"/>
            <w:sz w:val="28"/>
            <w:szCs w:val="28"/>
            <w:lang w:val="en-US"/>
          </w:rPr>
          <w:t>Administratorni kasb sifatida ko'rib chiqish</w:t>
        </w:r>
      </w:ins>
    </w:p>
    <w:p w14:paraId="32FE54A2" w14:textId="77777777" w:rsidR="000F453D" w:rsidRPr="000D42A2" w:rsidRDefault="000F453D" w:rsidP="000F453D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94C3615" w14:textId="4E6FD2FF" w:rsidR="00903BF0" w:rsidRPr="000D42A2" w:rsidRDefault="00903BF0" w:rsidP="00903BF0">
      <w:pPr>
        <w:pStyle w:val="a3"/>
        <w:spacing w:before="0" w:beforeAutospacing="0" w:after="0" w:afterAutospacing="0"/>
        <w:rPr>
          <w:ins w:id="380" w:author="Unknown"/>
          <w:color w:val="404040"/>
          <w:sz w:val="28"/>
          <w:szCs w:val="28"/>
          <w:lang w:val="en-US"/>
        </w:rPr>
      </w:pPr>
      <w:ins w:id="381" w:author="Unknown">
        <w:r w:rsidRPr="000D42A2">
          <w:rPr>
            <w:color w:val="404040"/>
            <w:sz w:val="28"/>
            <w:szCs w:val="28"/>
            <w:lang w:val="en-US"/>
          </w:rPr>
          <w:t>Korxonada moliya apparati ishini ishlab chiqarish va marketing bilan muvofiqlashtirish</w:t>
        </w:r>
      </w:ins>
    </w:p>
    <w:p w14:paraId="0FA1A3AC" w14:textId="77777777" w:rsidR="000F453D" w:rsidRPr="000D42A2" w:rsidRDefault="000F453D" w:rsidP="000F453D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BC39AB2" w14:textId="5521E02B" w:rsidR="00903BF0" w:rsidRPr="000D42A2" w:rsidRDefault="00903BF0" w:rsidP="00903BF0">
      <w:pPr>
        <w:pStyle w:val="a3"/>
        <w:spacing w:before="0" w:beforeAutospacing="0" w:after="0" w:afterAutospacing="0"/>
        <w:rPr>
          <w:ins w:id="382" w:author="Unknown"/>
          <w:color w:val="404040"/>
          <w:sz w:val="28"/>
          <w:szCs w:val="28"/>
          <w:lang w:val="en-US"/>
        </w:rPr>
      </w:pPr>
      <w:ins w:id="383" w:author="Unknown">
        <w:r w:rsidRPr="000D42A2">
          <w:rPr>
            <w:color w:val="404040"/>
            <w:sz w:val="28"/>
            <w:szCs w:val="28"/>
            <w:lang w:val="en-US"/>
          </w:rPr>
          <w:t>Yangi boshqaruv uslubini yaratish</w:t>
        </w:r>
      </w:ins>
    </w:p>
    <w:p w14:paraId="12077A24" w14:textId="7486F458" w:rsidR="005301A1" w:rsidRPr="000D42A2" w:rsidRDefault="0066532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43E57771" w14:textId="1F44CD99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384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Nazoratning maqsadi</w:t>
        </w:r>
      </w:ins>
    </w:p>
    <w:p w14:paraId="5EA896C3" w14:textId="2EEC4673" w:rsidR="0066532F" w:rsidRPr="000D42A2" w:rsidRDefault="0066532F" w:rsidP="0066532F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DD78F08" w14:textId="3C55F745" w:rsidR="0066532F" w:rsidRPr="000D42A2" w:rsidRDefault="00EE70EC" w:rsidP="0066532F">
      <w:pPr>
        <w:pStyle w:val="a3"/>
        <w:spacing w:before="0" w:beforeAutospacing="0" w:after="0" w:afterAutospacing="0"/>
        <w:rPr>
          <w:ins w:id="385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386" w:author="Unknown">
        <w:r w:rsidR="0066532F" w:rsidRPr="000D42A2">
          <w:rPr>
            <w:color w:val="404040"/>
            <w:sz w:val="28"/>
            <w:szCs w:val="28"/>
            <w:lang w:val="en-US"/>
          </w:rPr>
          <w:t>rejani tuzatish uchun boshqaruvni axborot bilan ta'minlash</w:t>
        </w:r>
      </w:ins>
    </w:p>
    <w:p w14:paraId="4586577F" w14:textId="2A34ACCE" w:rsidR="0066532F" w:rsidRPr="000D42A2" w:rsidRDefault="0066532F" w:rsidP="00903BF0">
      <w:pPr>
        <w:pStyle w:val="a3"/>
        <w:spacing w:before="0" w:beforeAutospacing="0" w:after="0" w:afterAutospacing="0"/>
        <w:rPr>
          <w:ins w:id="387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5240503" w14:textId="703CAE95" w:rsidR="00903BF0" w:rsidRPr="000D42A2" w:rsidRDefault="00903BF0" w:rsidP="00903BF0">
      <w:pPr>
        <w:pStyle w:val="a3"/>
        <w:spacing w:before="0" w:beforeAutospacing="0" w:after="0" w:afterAutospacing="0"/>
        <w:rPr>
          <w:ins w:id="388" w:author="Unknown"/>
          <w:color w:val="404040"/>
          <w:sz w:val="28"/>
          <w:szCs w:val="28"/>
          <w:lang w:val="en-US"/>
        </w:rPr>
      </w:pPr>
      <w:ins w:id="389" w:author="Unknown">
        <w:r w:rsidRPr="000D42A2">
          <w:rPr>
            <w:color w:val="404040"/>
            <w:sz w:val="28"/>
            <w:szCs w:val="28"/>
            <w:lang w:val="en-US"/>
          </w:rPr>
          <w:t>Rejaning bajarilishini tekshirish</w:t>
        </w:r>
      </w:ins>
    </w:p>
    <w:p w14:paraId="6107B854" w14:textId="2DE8BEDD" w:rsidR="0066532F" w:rsidRPr="000D42A2" w:rsidRDefault="0066532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1E1318F" w14:textId="6DD6B5C2" w:rsidR="00903BF0" w:rsidRPr="000D42A2" w:rsidRDefault="00903BF0" w:rsidP="00903BF0">
      <w:pPr>
        <w:pStyle w:val="a3"/>
        <w:spacing w:before="0" w:beforeAutospacing="0" w:after="0" w:afterAutospacing="0"/>
        <w:rPr>
          <w:ins w:id="390" w:author="Unknown"/>
          <w:color w:val="404040"/>
          <w:sz w:val="28"/>
          <w:szCs w:val="28"/>
          <w:lang w:val="en-US"/>
        </w:rPr>
      </w:pPr>
      <w:ins w:id="391" w:author="Unknown">
        <w:r w:rsidRPr="000D42A2">
          <w:rPr>
            <w:color w:val="404040"/>
            <w:sz w:val="28"/>
            <w:szCs w:val="28"/>
            <w:lang w:val="en-US"/>
          </w:rPr>
          <w:t>Statistik ma'lumotlar to'plami</w:t>
        </w:r>
      </w:ins>
    </w:p>
    <w:p w14:paraId="1BC250EC" w14:textId="38C394F0" w:rsidR="0066532F" w:rsidRPr="000D42A2" w:rsidRDefault="0066532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7372341" w14:textId="008DD7E0" w:rsidR="00903BF0" w:rsidRPr="000D42A2" w:rsidRDefault="00EE70EC" w:rsidP="00903BF0">
      <w:pPr>
        <w:pStyle w:val="a3"/>
        <w:spacing w:before="0" w:beforeAutospacing="0" w:after="0" w:afterAutospacing="0"/>
        <w:rPr>
          <w:ins w:id="392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B</w:t>
      </w:r>
      <w:ins w:id="393" w:author="Unknown">
        <w:r w:rsidR="00903BF0" w:rsidRPr="000D42A2">
          <w:rPr>
            <w:color w:val="404040"/>
            <w:sz w:val="28"/>
            <w:szCs w:val="28"/>
            <w:lang w:val="en-US"/>
          </w:rPr>
          <w:t>o'ysunuvchilarning qaramligini oshirish</w:t>
        </w:r>
      </w:ins>
    </w:p>
    <w:p w14:paraId="1325E89F" w14:textId="51168277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++++</w:t>
      </w:r>
    </w:p>
    <w:p w14:paraId="66CF5F71" w14:textId="098374D6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Bozor iqtisodiyoti sharoitida pul va resurslar aylanishini ta'minlovchi mexanizm:</w:t>
      </w:r>
    </w:p>
    <w:p w14:paraId="4A713058" w14:textId="2E8DB9B2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C8D5FF9" w14:textId="454724F0" w:rsidR="0066532F" w:rsidRPr="000D42A2" w:rsidRDefault="00EE70EC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#b</w:t>
      </w:r>
      <w:r w:rsidR="0066532F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ozor rivojlanishi.</w:t>
      </w:r>
    </w:p>
    <w:p w14:paraId="33C8ABCF" w14:textId="32C0374A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6A798D8" w14:textId="4B34630C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Xaridorlarning ehtiyoji.</w:t>
      </w:r>
    </w:p>
    <w:p w14:paraId="13FEFFD9" w14:textId="3FAC2C83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69F5197" w14:textId="43B50EA1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Davlat buyurtmalari.</w:t>
      </w:r>
    </w:p>
    <w:p w14:paraId="765BCA93" w14:textId="42E76FB3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19D9E52" w14:textId="5A75DAE8" w:rsidR="0066532F" w:rsidRPr="000D42A2" w:rsidRDefault="0066532F" w:rsidP="006653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Tashqi iqtisodiy aloqalar.</w:t>
      </w:r>
    </w:p>
    <w:p w14:paraId="55D4852F" w14:textId="77777777" w:rsidR="0066532F" w:rsidRPr="000D42A2" w:rsidRDefault="0066532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4527FA38" w14:textId="2C766A30" w:rsidR="0066532F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ins w:id="394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Hokimiyat birligi prinsipi nima?</w:t>
        </w:r>
      </w:ins>
    </w:p>
    <w:p w14:paraId="660B2B23" w14:textId="424222B4" w:rsidR="0066532F" w:rsidRPr="000D42A2" w:rsidRDefault="0066532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0ECBAE6" w14:textId="7E7AAD38" w:rsidR="0066532F" w:rsidRPr="000D42A2" w:rsidRDefault="00EE70E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#b</w:t>
      </w:r>
      <w:ins w:id="395" w:author="Unknown">
        <w:r w:rsidR="0066532F" w:rsidRPr="000D42A2">
          <w:rPr>
            <w:color w:val="404040"/>
            <w:sz w:val="28"/>
            <w:szCs w:val="28"/>
            <w:lang w:val="en-US"/>
          </w:rPr>
          <w:t>utun korxona faoliyati uchun to'liq va mutlaq javobgarlik bir shaxs zimmasida bo'lishi kerak</w:t>
        </w:r>
      </w:ins>
      <w:r w:rsidR="0066532F" w:rsidRPr="000D42A2">
        <w:rPr>
          <w:b/>
          <w:bCs/>
          <w:color w:val="404040"/>
          <w:sz w:val="28"/>
          <w:szCs w:val="28"/>
          <w:lang w:val="en-US"/>
        </w:rPr>
        <w:t xml:space="preserve"> </w:t>
      </w:r>
    </w:p>
    <w:p w14:paraId="151D76B7" w14:textId="1C960460" w:rsidR="0066532F" w:rsidRPr="000D42A2" w:rsidRDefault="0066532F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73E9310" w14:textId="1176996F" w:rsidR="00903BF0" w:rsidRPr="000D42A2" w:rsidRDefault="00EE70EC" w:rsidP="00903BF0">
      <w:pPr>
        <w:pStyle w:val="a3"/>
        <w:spacing w:before="0" w:beforeAutospacing="0" w:after="0" w:afterAutospacing="0"/>
        <w:rPr>
          <w:ins w:id="396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H</w:t>
      </w:r>
      <w:ins w:id="397" w:author="Unknown">
        <w:r w:rsidR="00903BF0" w:rsidRPr="000D42A2">
          <w:rPr>
            <w:color w:val="404040"/>
            <w:sz w:val="28"/>
            <w:szCs w:val="28"/>
            <w:lang w:val="en-US"/>
          </w:rPr>
          <w:t>ar bir xodim (xodim) faqat bitta rahbarga ega bo'lishi mumkin</w:t>
        </w:r>
      </w:ins>
    </w:p>
    <w:p w14:paraId="769CA9DF" w14:textId="039BBA76" w:rsidR="00903BF0" w:rsidRPr="000D42A2" w:rsidRDefault="0066532F" w:rsidP="00903BF0">
      <w:pPr>
        <w:pStyle w:val="a3"/>
        <w:spacing w:before="0" w:beforeAutospacing="0" w:after="0" w:afterAutospacing="0"/>
        <w:rPr>
          <w:ins w:id="398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32DC0C7" w14:textId="446A4C92" w:rsidR="00903BF0" w:rsidRPr="000D42A2" w:rsidRDefault="00903BF0" w:rsidP="00903BF0">
      <w:pPr>
        <w:pStyle w:val="a3"/>
        <w:spacing w:before="0" w:beforeAutospacing="0" w:after="0" w:afterAutospacing="0"/>
        <w:rPr>
          <w:ins w:id="399" w:author="Unknown"/>
          <w:color w:val="404040"/>
          <w:sz w:val="28"/>
          <w:szCs w:val="28"/>
          <w:lang w:val="en-US"/>
        </w:rPr>
      </w:pPr>
      <w:ins w:id="400" w:author="Unknown">
        <w:r w:rsidRPr="000D42A2">
          <w:rPr>
            <w:color w:val="404040"/>
            <w:sz w:val="28"/>
            <w:szCs w:val="28"/>
            <w:lang w:val="en-US"/>
          </w:rPr>
          <w:t>Samarali boshqaruvdagi shaxslar soni cheklangan</w:t>
        </w:r>
      </w:ins>
    </w:p>
    <w:p w14:paraId="535E5839" w14:textId="77777777" w:rsidR="0066532F" w:rsidRPr="000D42A2" w:rsidRDefault="0066532F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3D497A5E" w14:textId="596A0568" w:rsidR="00903BF0" w:rsidRPr="000D42A2" w:rsidRDefault="00903BF0" w:rsidP="00903BF0">
      <w:pPr>
        <w:pStyle w:val="a3"/>
        <w:spacing w:before="0" w:beforeAutospacing="0" w:after="0" w:afterAutospacing="0"/>
        <w:rPr>
          <w:ins w:id="401" w:author="Unknown"/>
          <w:color w:val="404040"/>
          <w:sz w:val="28"/>
          <w:szCs w:val="28"/>
          <w:lang w:val="en-US"/>
        </w:rPr>
      </w:pPr>
      <w:ins w:id="402" w:author="Unknown">
        <w:r w:rsidRPr="000D42A2">
          <w:rPr>
            <w:color w:val="404040"/>
            <w:sz w:val="28"/>
            <w:szCs w:val="28"/>
            <w:lang w:val="en-US"/>
          </w:rPr>
          <w:lastRenderedPageBreak/>
          <w:t>Rahbarlar guruhi jamoaning ishi uchun javobgardir</w:t>
        </w:r>
      </w:ins>
    </w:p>
    <w:p w14:paraId="46E84D87" w14:textId="36D0043A" w:rsidR="005301A1" w:rsidRPr="000D42A2" w:rsidRDefault="007142A5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58F304AA" w14:textId="1F74CF1D" w:rsidR="00903BF0" w:rsidRPr="000D42A2" w:rsidRDefault="00903BF0" w:rsidP="00903BF0">
      <w:pPr>
        <w:pStyle w:val="a3"/>
        <w:spacing w:before="0" w:beforeAutospacing="0" w:after="0" w:afterAutospacing="0"/>
        <w:rPr>
          <w:ins w:id="403" w:author="Unknown"/>
          <w:color w:val="404040"/>
          <w:sz w:val="28"/>
          <w:szCs w:val="28"/>
          <w:lang w:val="en-US"/>
        </w:rPr>
      </w:pPr>
      <w:ins w:id="404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Qanday hollarda ular sifatli prognozlash usullariga murojaat qilishadi?</w:t>
        </w:r>
      </w:ins>
    </w:p>
    <w:p w14:paraId="0F76C5BB" w14:textId="213478E5" w:rsidR="007142A5" w:rsidRPr="000D42A2" w:rsidRDefault="007142A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2F27045" w14:textId="0DE8FCB6" w:rsidR="007142A5" w:rsidRPr="000D42A2" w:rsidRDefault="00EE70E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405" w:author="Unknown">
        <w:r w:rsidR="007142A5" w:rsidRPr="000D42A2">
          <w:rPr>
            <w:color w:val="404040"/>
            <w:sz w:val="28"/>
            <w:szCs w:val="28"/>
            <w:lang w:val="en-US"/>
          </w:rPr>
          <w:t>Miqdoriy prognozlash usullari bilan olingan ma'lumotlarning etishmasligi</w:t>
        </w:r>
      </w:ins>
    </w:p>
    <w:p w14:paraId="56990037" w14:textId="69F1E7F9" w:rsidR="007142A5" w:rsidRPr="000D42A2" w:rsidRDefault="007142A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7B36CC4" w14:textId="5ABE1CB3" w:rsidR="00903BF0" w:rsidRPr="000D42A2" w:rsidRDefault="00EE70EC" w:rsidP="00903BF0">
      <w:pPr>
        <w:pStyle w:val="a3"/>
        <w:spacing w:before="0" w:beforeAutospacing="0" w:after="0" w:afterAutospacing="0"/>
        <w:rPr>
          <w:ins w:id="406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b</w:t>
      </w:r>
      <w:ins w:id="407" w:author="Unknown">
        <w:r w:rsidR="00903BF0" w:rsidRPr="000D42A2">
          <w:rPr>
            <w:color w:val="404040"/>
            <w:sz w:val="28"/>
            <w:szCs w:val="28"/>
            <w:lang w:val="en-US"/>
          </w:rPr>
          <w:t>oshqa vositalar bilan ma'lumot olishning etishmasligi</w:t>
        </w:r>
      </w:ins>
    </w:p>
    <w:p w14:paraId="029D0BB0" w14:textId="5FD5BD2F" w:rsidR="007142A5" w:rsidRPr="000D42A2" w:rsidRDefault="007142A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9608839" w14:textId="217E3AA8" w:rsidR="00903BF0" w:rsidRPr="000D42A2" w:rsidRDefault="007142A5" w:rsidP="00903BF0">
      <w:pPr>
        <w:pStyle w:val="a3"/>
        <w:spacing w:before="0" w:beforeAutospacing="0" w:after="0" w:afterAutospacing="0"/>
        <w:rPr>
          <w:ins w:id="408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m</w:t>
      </w:r>
      <w:ins w:id="409" w:author="Unknown">
        <w:r w:rsidR="00903BF0" w:rsidRPr="000D42A2">
          <w:rPr>
            <w:color w:val="404040"/>
            <w:sz w:val="28"/>
            <w:szCs w:val="28"/>
            <w:lang w:val="en-US"/>
          </w:rPr>
          <w:t>uammoni hal qilish muddati juda cheklangan.</w:t>
        </w:r>
      </w:ins>
    </w:p>
    <w:p w14:paraId="6060E8EC" w14:textId="77777777" w:rsidR="007142A5" w:rsidRPr="000D42A2" w:rsidRDefault="007142A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756D790" w14:textId="1EFCB964" w:rsidR="00903BF0" w:rsidRPr="000D42A2" w:rsidRDefault="00903BF0" w:rsidP="00903BF0">
      <w:pPr>
        <w:pStyle w:val="a3"/>
        <w:spacing w:before="0" w:beforeAutospacing="0" w:after="0" w:afterAutospacing="0"/>
        <w:rPr>
          <w:ins w:id="410" w:author="Unknown"/>
          <w:color w:val="404040"/>
          <w:sz w:val="28"/>
          <w:szCs w:val="28"/>
          <w:lang w:val="en-US"/>
        </w:rPr>
      </w:pPr>
      <w:ins w:id="411" w:author="Unknown">
        <w:r w:rsidRPr="000D42A2">
          <w:rPr>
            <w:color w:val="404040"/>
            <w:sz w:val="28"/>
            <w:szCs w:val="28"/>
            <w:lang w:val="en-US"/>
          </w:rPr>
          <w:t>bashorat qilish uchun etarli mablag'lar mavjud bo'lmaganda</w:t>
        </w:r>
      </w:ins>
    </w:p>
    <w:p w14:paraId="19987586" w14:textId="544D3218" w:rsidR="00591295" w:rsidRPr="000D42A2" w:rsidRDefault="00591295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</w:p>
    <w:p w14:paraId="42D4839B" w14:textId="77777777" w:rsidR="007142A5" w:rsidRPr="000D42A2" w:rsidRDefault="007142A5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08E150BA" w14:textId="6FE86E18" w:rsidR="00903BF0" w:rsidRPr="000D42A2" w:rsidRDefault="00903BF0" w:rsidP="00903BF0">
      <w:pPr>
        <w:pStyle w:val="a3"/>
        <w:spacing w:before="0" w:beforeAutospacing="0" w:after="0" w:afterAutospacing="0"/>
        <w:rPr>
          <w:ins w:id="412" w:author="Unknown"/>
          <w:color w:val="404040"/>
          <w:sz w:val="28"/>
          <w:szCs w:val="28"/>
          <w:lang w:val="en-US"/>
        </w:rPr>
      </w:pPr>
      <w:ins w:id="413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Rasmiy tashkilotning belgisi hisoblanadi</w:t>
        </w:r>
      </w:ins>
    </w:p>
    <w:p w14:paraId="32559EFE" w14:textId="7982C79C" w:rsidR="007142A5" w:rsidRPr="000D42A2" w:rsidRDefault="007142A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C49DC7A" w14:textId="4A5FDA11" w:rsidR="007142A5" w:rsidRPr="000D42A2" w:rsidRDefault="00EE70E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414" w:author="Unknown">
        <w:r w:rsidR="007142A5" w:rsidRPr="000D42A2">
          <w:rPr>
            <w:color w:val="404040"/>
            <w:sz w:val="28"/>
            <w:szCs w:val="28"/>
            <w:lang w:val="en-US"/>
          </w:rPr>
          <w:t>ikki yoki undan ortiq shaxslarning harakatlarini ongli ravishda muvofiqlashtirish</w:t>
        </w:r>
      </w:ins>
    </w:p>
    <w:p w14:paraId="176DB9DA" w14:textId="41A4439E" w:rsidR="007142A5" w:rsidRPr="000D42A2" w:rsidRDefault="007142A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=====</w:t>
      </w:r>
    </w:p>
    <w:p w14:paraId="46E2A824" w14:textId="4548DDB1" w:rsidR="00903BF0" w:rsidRPr="000D42A2" w:rsidRDefault="00903BF0" w:rsidP="00903BF0">
      <w:pPr>
        <w:pStyle w:val="a3"/>
        <w:spacing w:before="0" w:beforeAutospacing="0" w:after="0" w:afterAutospacing="0"/>
        <w:rPr>
          <w:ins w:id="415" w:author="Unknown"/>
          <w:color w:val="404040"/>
          <w:sz w:val="28"/>
          <w:szCs w:val="28"/>
          <w:lang w:val="en-US"/>
        </w:rPr>
      </w:pPr>
      <w:ins w:id="416" w:author="Unknown">
        <w:r w:rsidRPr="000D42A2">
          <w:rPr>
            <w:color w:val="404040"/>
            <w:sz w:val="28"/>
            <w:szCs w:val="28"/>
            <w:lang w:val="en-US"/>
          </w:rPr>
          <w:t>A'zolarining harakatlarida birlikning yo'qligi</w:t>
        </w:r>
      </w:ins>
    </w:p>
    <w:p w14:paraId="6A7B0E80" w14:textId="65C1578E" w:rsidR="007142A5" w:rsidRPr="000D42A2" w:rsidRDefault="007142A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0594C3E" w14:textId="33DE193D" w:rsidR="00903BF0" w:rsidRPr="000D42A2" w:rsidRDefault="00903BF0" w:rsidP="00903BF0">
      <w:pPr>
        <w:pStyle w:val="a3"/>
        <w:spacing w:before="0" w:beforeAutospacing="0" w:after="0" w:afterAutospacing="0"/>
        <w:rPr>
          <w:ins w:id="417" w:author="Unknown"/>
          <w:color w:val="404040"/>
          <w:sz w:val="28"/>
          <w:szCs w:val="28"/>
          <w:lang w:val="en-US"/>
        </w:rPr>
      </w:pPr>
      <w:ins w:id="418" w:author="Unknown">
        <w:r w:rsidRPr="000D42A2">
          <w:rPr>
            <w:color w:val="404040"/>
            <w:sz w:val="28"/>
            <w:szCs w:val="28"/>
            <w:lang w:val="en-US"/>
          </w:rPr>
          <w:t>Uning a'zolariga qattiq bosim</w:t>
        </w:r>
      </w:ins>
    </w:p>
    <w:p w14:paraId="107FC648" w14:textId="6FED6C5D" w:rsidR="007142A5" w:rsidRPr="000D42A2" w:rsidRDefault="007142A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CCE8DDB" w14:textId="4D855E4E" w:rsidR="00903BF0" w:rsidRPr="000D42A2" w:rsidRDefault="00903BF0" w:rsidP="00903BF0">
      <w:pPr>
        <w:pStyle w:val="a3"/>
        <w:spacing w:before="0" w:beforeAutospacing="0" w:after="0" w:afterAutospacing="0"/>
        <w:rPr>
          <w:ins w:id="419" w:author="Unknown"/>
          <w:color w:val="404040"/>
          <w:sz w:val="28"/>
          <w:szCs w:val="28"/>
          <w:lang w:val="en-US"/>
        </w:rPr>
      </w:pPr>
      <w:ins w:id="420" w:author="Unknown">
        <w:r w:rsidRPr="000D42A2">
          <w:rPr>
            <w:color w:val="404040"/>
            <w:sz w:val="28"/>
            <w:szCs w:val="28"/>
            <w:lang w:val="en-US"/>
          </w:rPr>
          <w:t>Ish ta'riflari va ko'rsatmalarining mavjudligi</w:t>
        </w:r>
      </w:ins>
    </w:p>
    <w:p w14:paraId="3D400830" w14:textId="671823C8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++++</w:t>
      </w:r>
    </w:p>
    <w:p w14:paraId="1EE67B71" w14:textId="56E8D4FE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Iqtisodiy resurslarning an'anaviy tuzilishi:</w:t>
      </w:r>
    </w:p>
    <w:p w14:paraId="0B1A7233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09BC155" w14:textId="0738EB2F" w:rsidR="007142A5" w:rsidRPr="000D42A2" w:rsidRDefault="00EE70EC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#m</w:t>
      </w:r>
      <w:r w:rsidR="007142A5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ehnat, kapital, yer va tadbirkorlik qobiliyati.</w:t>
      </w:r>
    </w:p>
    <w:p w14:paraId="42549333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19FE3A5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Moddiy resurslar, xizmatlar, huquqlar va tadbirkorlik qobiliyatlari.</w:t>
      </w:r>
    </w:p>
    <w:p w14:paraId="2DECFBCC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7848631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Moddiy resurslar, mehnat resurslari, pul resurslari va moliyaviy resurslar.</w:t>
      </w:r>
    </w:p>
    <w:p w14:paraId="321CF1C6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B740908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Infratuzilma, moliya, ishlab chiqarish texnologiyasi.</w:t>
      </w:r>
    </w:p>
    <w:p w14:paraId="4D8B320D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++++</w:t>
      </w:r>
    </w:p>
    <w:p w14:paraId="700BF4C3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Iqtisodiy resurslardan foydalanish huquqi quyidagi daromadlar tarkibini nazarda tutadi:</w:t>
      </w:r>
    </w:p>
    <w:p w14:paraId="15B9C717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31786B7" w14:textId="14059866" w:rsidR="007142A5" w:rsidRPr="000D42A2" w:rsidRDefault="00EE70EC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</w:t>
      </w:r>
      <w:r w:rsidR="007142A5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jara, foizlar, ish haqi va foyda.</w:t>
      </w:r>
    </w:p>
    <w:p w14:paraId="0897C74B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1C52D30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Yalpi daromad, foyda va cheklangan daromad.</w:t>
      </w:r>
    </w:p>
    <w:p w14:paraId="446352F8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172C757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Korxona foydasi, sof foyda va balanslangan foyda.</w:t>
      </w:r>
    </w:p>
    <w:p w14:paraId="1B5626E1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31E4A26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Barcha javoblar to'g'ri.</w:t>
      </w:r>
    </w:p>
    <w:p w14:paraId="4C0F676D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++++</w:t>
      </w:r>
    </w:p>
    <w:p w14:paraId="05FF8F5A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O‘zbekistonda tadbirkorlikni ifodalovchi asosiy qonun:</w:t>
      </w:r>
    </w:p>
    <w:p w14:paraId="382B1F80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====</w:t>
      </w:r>
    </w:p>
    <w:p w14:paraId="696446FE" w14:textId="0B75D0AF" w:rsidR="007142A5" w:rsidRPr="000D42A2" w:rsidRDefault="00EE70EC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#"t</w:t>
      </w:r>
      <w:r w:rsidR="007142A5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adbirkorlik faoliyati erkinligining kafolati to'g'risida".</w:t>
      </w:r>
    </w:p>
    <w:p w14:paraId="470461C7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E27F187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 Fermer xo'jaliklari tarmog'ida".</w:t>
      </w:r>
    </w:p>
    <w:p w14:paraId="2D69808A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3750653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 Tadbirkorlik to'g'risida".</w:t>
      </w:r>
    </w:p>
    <w:p w14:paraId="7B806FF9" w14:textId="77777777" w:rsidR="007142A5" w:rsidRPr="000D42A2" w:rsidRDefault="007142A5" w:rsidP="007142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BC83062" w14:textId="3B6EA5D3" w:rsidR="00591295" w:rsidRPr="00EE70EC" w:rsidRDefault="007142A5" w:rsidP="00EE70E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 Mas'uliyati cheklangan va qo'shimcha mas'uliyat</w:t>
      </w:r>
      <w:r w:rsidR="00EE70E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 jamiyatlar to'g'risida".</w:t>
      </w:r>
    </w:p>
    <w:p w14:paraId="08F94A5F" w14:textId="1DA17233" w:rsidR="00591295" w:rsidRPr="000D42A2" w:rsidRDefault="007142A5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5EA6D9EE" w14:textId="2C0BD158" w:rsidR="00903BF0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421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Boshqaruvning pirovard maqsadi</w:t>
        </w:r>
      </w:ins>
    </w:p>
    <w:p w14:paraId="41D387FD" w14:textId="6B14DA83" w:rsidR="00EE70EC" w:rsidRPr="000D42A2" w:rsidRDefault="00EE70EC" w:rsidP="00903BF0">
      <w:pPr>
        <w:pStyle w:val="a3"/>
        <w:spacing w:before="0" w:beforeAutospacing="0" w:after="0" w:afterAutospacing="0"/>
        <w:rPr>
          <w:ins w:id="422" w:author="Unknown"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t>====</w:t>
      </w:r>
    </w:p>
    <w:p w14:paraId="4435D395" w14:textId="226AD846" w:rsidR="007142A5" w:rsidRPr="000D42A2" w:rsidRDefault="00EE70E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#k</w:t>
      </w:r>
      <w:ins w:id="423" w:author="Unknown">
        <w:r w:rsidR="007142A5" w:rsidRPr="000D42A2">
          <w:rPr>
            <w:color w:val="404040"/>
            <w:sz w:val="28"/>
            <w:szCs w:val="28"/>
            <w:lang w:val="en-US"/>
          </w:rPr>
          <w:t>ompaniyaning rentabelligini ta'minlash</w:t>
        </w:r>
      </w:ins>
    </w:p>
    <w:p w14:paraId="0EA279DF" w14:textId="0C1607CC" w:rsidR="007142A5" w:rsidRPr="000D42A2" w:rsidRDefault="007142A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2035AE0" w14:textId="183399DD" w:rsidR="00903BF0" w:rsidRPr="000D42A2" w:rsidRDefault="00903BF0" w:rsidP="00903BF0">
      <w:pPr>
        <w:pStyle w:val="a3"/>
        <w:spacing w:before="0" w:beforeAutospacing="0" w:after="0" w:afterAutospacing="0"/>
        <w:rPr>
          <w:ins w:id="424" w:author="Unknown"/>
          <w:color w:val="404040"/>
          <w:sz w:val="28"/>
          <w:szCs w:val="28"/>
          <w:lang w:val="en-US"/>
        </w:rPr>
      </w:pPr>
      <w:ins w:id="425" w:author="Unknown">
        <w:r w:rsidRPr="000D42A2">
          <w:rPr>
            <w:color w:val="404040"/>
            <w:sz w:val="28"/>
            <w:szCs w:val="28"/>
            <w:lang w:val="en-US"/>
          </w:rPr>
          <w:t>Korxonaning texnik-iqtisodiy bazasini rivojlantirish</w:t>
        </w:r>
      </w:ins>
    </w:p>
    <w:p w14:paraId="0AE670E8" w14:textId="28311E93" w:rsidR="007142A5" w:rsidRPr="000D42A2" w:rsidRDefault="007142A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09D3309" w14:textId="6857C9D2" w:rsidR="00903BF0" w:rsidRPr="000D42A2" w:rsidRDefault="00903BF0" w:rsidP="00903BF0">
      <w:pPr>
        <w:pStyle w:val="a3"/>
        <w:spacing w:before="0" w:beforeAutospacing="0" w:after="0" w:afterAutospacing="0"/>
        <w:rPr>
          <w:ins w:id="426" w:author="Unknown"/>
          <w:color w:val="404040"/>
          <w:sz w:val="28"/>
          <w:szCs w:val="28"/>
          <w:lang w:val="en-US"/>
        </w:rPr>
      </w:pPr>
      <w:ins w:id="427" w:author="Unknown">
        <w:r w:rsidRPr="000D42A2">
          <w:rPr>
            <w:color w:val="404040"/>
            <w:sz w:val="28"/>
            <w:szCs w:val="28"/>
            <w:lang w:val="en-US"/>
          </w:rPr>
          <w:t>Ishlab chiqarishni oqilona tashkil etish</w:t>
        </w:r>
      </w:ins>
    </w:p>
    <w:p w14:paraId="240AF44B" w14:textId="77777777" w:rsidR="007142A5" w:rsidRPr="000D42A2" w:rsidRDefault="007142A5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714FDC4F" w14:textId="7F75B310" w:rsidR="00591295" w:rsidRPr="00EE70EC" w:rsidRDefault="00EE70E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X</w:t>
      </w:r>
      <w:ins w:id="428" w:author="Unknown">
        <w:r w:rsidR="00903BF0" w:rsidRPr="000D42A2">
          <w:rPr>
            <w:color w:val="404040"/>
            <w:sz w:val="28"/>
            <w:szCs w:val="28"/>
            <w:lang w:val="en-US"/>
          </w:rPr>
          <w:t>odimning kasbiy rivojlanishi va ijodiy faoliyati</w:t>
        </w:r>
      </w:ins>
    </w:p>
    <w:p w14:paraId="26DFC851" w14:textId="77777777" w:rsidR="007142A5" w:rsidRPr="000D42A2" w:rsidRDefault="007142A5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1FC3AA54" w14:textId="6CCD9BD2" w:rsidR="00903BF0" w:rsidRPr="000D42A2" w:rsidRDefault="00903BF0" w:rsidP="00903BF0">
      <w:pPr>
        <w:pStyle w:val="a3"/>
        <w:spacing w:before="0" w:beforeAutospacing="0" w:after="0" w:afterAutospacing="0"/>
        <w:rPr>
          <w:ins w:id="429" w:author="Unknown"/>
          <w:color w:val="404040"/>
          <w:sz w:val="28"/>
          <w:szCs w:val="28"/>
          <w:lang w:val="en-US"/>
        </w:rPr>
      </w:pPr>
      <w:ins w:id="430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Qo'rquv orqali ta'sirni malakali ishchilarga qanday qo'llash mumkin?</w:t>
        </w:r>
      </w:ins>
    </w:p>
    <w:p w14:paraId="7A777ECB" w14:textId="45C7365A" w:rsidR="007142A5" w:rsidRPr="000D42A2" w:rsidRDefault="007142A5" w:rsidP="007142A5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4E1C758" w14:textId="1EDC6D51" w:rsidR="007142A5" w:rsidRPr="000D42A2" w:rsidRDefault="00EE70EC" w:rsidP="007142A5">
      <w:pPr>
        <w:pStyle w:val="a3"/>
        <w:spacing w:before="0" w:beforeAutospacing="0" w:after="0" w:afterAutospacing="0"/>
        <w:rPr>
          <w:ins w:id="431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432" w:author="Unknown">
        <w:r w:rsidR="007142A5" w:rsidRPr="000D42A2">
          <w:rPr>
            <w:color w:val="404040"/>
            <w:sz w:val="28"/>
            <w:szCs w:val="28"/>
            <w:lang w:val="en-US"/>
          </w:rPr>
          <w:t>o'z-o'zini hurmat qilishning buzilishi ehtimolini qo'rqitish</w:t>
        </w:r>
      </w:ins>
    </w:p>
    <w:p w14:paraId="48ED5BA6" w14:textId="55D7BB57" w:rsidR="007142A5" w:rsidRPr="000D42A2" w:rsidRDefault="007142A5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306A1416" w14:textId="391BB26B" w:rsidR="00903BF0" w:rsidRPr="000D42A2" w:rsidRDefault="00903BF0" w:rsidP="00903BF0">
      <w:pPr>
        <w:pStyle w:val="a3"/>
        <w:spacing w:before="0" w:beforeAutospacing="0" w:after="0" w:afterAutospacing="0"/>
        <w:rPr>
          <w:ins w:id="433" w:author="Unknown"/>
          <w:color w:val="404040"/>
          <w:sz w:val="28"/>
          <w:szCs w:val="28"/>
          <w:lang w:val="en-US"/>
        </w:rPr>
      </w:pPr>
      <w:ins w:id="434" w:author="Unknown">
        <w:r w:rsidRPr="000D42A2">
          <w:rPr>
            <w:color w:val="404040"/>
            <w:sz w:val="28"/>
            <w:szCs w:val="28"/>
            <w:lang w:val="en-US"/>
          </w:rPr>
          <w:t>To'lovni qisqartirish bilan qo'rqitish</w:t>
        </w:r>
      </w:ins>
    </w:p>
    <w:p w14:paraId="697BE97C" w14:textId="057204EB" w:rsidR="007142A5" w:rsidRPr="000D42A2" w:rsidRDefault="007142A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09152FA" w14:textId="6DCE7F3A" w:rsidR="00903BF0" w:rsidRPr="000D42A2" w:rsidRDefault="00EE70EC" w:rsidP="00903BF0">
      <w:pPr>
        <w:pStyle w:val="a3"/>
        <w:spacing w:before="0" w:beforeAutospacing="0" w:after="0" w:afterAutospacing="0"/>
        <w:rPr>
          <w:ins w:id="435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I</w:t>
      </w:r>
      <w:ins w:id="436" w:author="Unknown">
        <w:r w:rsidR="00903BF0" w:rsidRPr="000D42A2">
          <w:rPr>
            <w:color w:val="404040"/>
            <w:sz w:val="28"/>
            <w:szCs w:val="28"/>
            <w:lang w:val="en-US"/>
          </w:rPr>
          <w:t>shdan bo'shatish tahdidi</w:t>
        </w:r>
      </w:ins>
    </w:p>
    <w:p w14:paraId="3CD81B18" w14:textId="77777777" w:rsidR="007142A5" w:rsidRPr="000D42A2" w:rsidRDefault="007142A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2292980" w14:textId="0F0E90DD" w:rsidR="00903BF0" w:rsidRPr="000D42A2" w:rsidRDefault="00903BF0" w:rsidP="00903BF0">
      <w:pPr>
        <w:pStyle w:val="a3"/>
        <w:spacing w:before="0" w:beforeAutospacing="0" w:after="0" w:afterAutospacing="0"/>
        <w:rPr>
          <w:ins w:id="437" w:author="Unknown"/>
          <w:color w:val="404040"/>
          <w:sz w:val="28"/>
          <w:szCs w:val="28"/>
          <w:lang w:val="en-US"/>
        </w:rPr>
      </w:pPr>
      <w:ins w:id="438" w:author="Unknown">
        <w:r w:rsidRPr="000D42A2">
          <w:rPr>
            <w:color w:val="404040"/>
            <w:sz w:val="28"/>
            <w:szCs w:val="28"/>
            <w:lang w:val="en-US"/>
          </w:rPr>
          <w:t>Pastga tushirish tahdidi</w:t>
        </w:r>
      </w:ins>
    </w:p>
    <w:p w14:paraId="6C5906C9" w14:textId="1E0DC9C4" w:rsidR="00591295" w:rsidRPr="000D42A2" w:rsidRDefault="007142A5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2E663AF1" w14:textId="6C39D4B6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439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Ish qoidalari va tartiblarini o'zgartirishda eng ko'p uchraydigan ziddiyat manbai</w:t>
        </w:r>
      </w:ins>
    </w:p>
    <w:p w14:paraId="24E08CDD" w14:textId="77777777" w:rsidR="007142A5" w:rsidRPr="000D42A2" w:rsidRDefault="007142A5" w:rsidP="007142A5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E21CF97" w14:textId="6AE85AC0" w:rsidR="007142A5" w:rsidRPr="000D42A2" w:rsidRDefault="00EE70EC" w:rsidP="007142A5">
      <w:pPr>
        <w:pStyle w:val="a3"/>
        <w:spacing w:before="0" w:beforeAutospacing="0" w:after="0" w:afterAutospacing="0"/>
        <w:rPr>
          <w:ins w:id="440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#b</w:t>
      </w:r>
      <w:ins w:id="441" w:author="Unknown">
        <w:r w:rsidR="007142A5" w:rsidRPr="000D42A2">
          <w:rPr>
            <w:color w:val="404040"/>
            <w:sz w:val="28"/>
            <w:szCs w:val="28"/>
            <w:lang w:val="en-US"/>
          </w:rPr>
          <w:t>oshqaruvning yangi qoidalarni etkazish usuli</w:t>
        </w:r>
      </w:ins>
    </w:p>
    <w:p w14:paraId="059CDEF3" w14:textId="2F760D41" w:rsidR="007142A5" w:rsidRPr="000D42A2" w:rsidRDefault="007142A5" w:rsidP="00903BF0">
      <w:pPr>
        <w:pStyle w:val="a3"/>
        <w:spacing w:before="0" w:beforeAutospacing="0" w:after="0" w:afterAutospacing="0"/>
        <w:rPr>
          <w:ins w:id="442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2EFF503" w14:textId="2D5DCF28" w:rsidR="00903BF0" w:rsidRPr="000D42A2" w:rsidRDefault="00903BF0" w:rsidP="00903BF0">
      <w:pPr>
        <w:pStyle w:val="a3"/>
        <w:spacing w:before="0" w:beforeAutospacing="0" w:after="0" w:afterAutospacing="0"/>
        <w:rPr>
          <w:ins w:id="443" w:author="Unknown"/>
          <w:color w:val="404040"/>
          <w:sz w:val="28"/>
          <w:szCs w:val="28"/>
          <w:lang w:val="en-US"/>
        </w:rPr>
      </w:pPr>
      <w:ins w:id="444" w:author="Unknown">
        <w:r w:rsidRPr="000D42A2">
          <w:rPr>
            <w:color w:val="404040"/>
            <w:sz w:val="28"/>
            <w:szCs w:val="28"/>
            <w:lang w:val="en-US"/>
          </w:rPr>
          <w:t>Birovning manfaatlarini buzish</w:t>
        </w:r>
      </w:ins>
    </w:p>
    <w:p w14:paraId="56716EBE" w14:textId="77777777" w:rsidR="007142A5" w:rsidRPr="000D42A2" w:rsidRDefault="007142A5" w:rsidP="007142A5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6063E21" w14:textId="16C9CAB0" w:rsidR="00903BF0" w:rsidRPr="000D42A2" w:rsidRDefault="00903BF0" w:rsidP="00903BF0">
      <w:pPr>
        <w:pStyle w:val="a3"/>
        <w:spacing w:before="0" w:beforeAutospacing="0" w:after="0" w:afterAutospacing="0"/>
        <w:rPr>
          <w:ins w:id="445" w:author="Unknown"/>
          <w:color w:val="404040"/>
          <w:sz w:val="28"/>
          <w:szCs w:val="28"/>
          <w:lang w:val="en-US"/>
        </w:rPr>
      </w:pPr>
      <w:ins w:id="446" w:author="Unknown">
        <w:r w:rsidRPr="000D42A2">
          <w:rPr>
            <w:color w:val="404040"/>
            <w:sz w:val="28"/>
            <w:szCs w:val="28"/>
            <w:lang w:val="en-US"/>
          </w:rPr>
          <w:t>Odamlarning mehnatning o'rnatilgan xarakterini o'zgartirishni istamasligi</w:t>
        </w:r>
      </w:ins>
    </w:p>
    <w:p w14:paraId="7A28D1D9" w14:textId="77777777" w:rsidR="007142A5" w:rsidRPr="000D42A2" w:rsidRDefault="007142A5" w:rsidP="007142A5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88A5366" w14:textId="4AFE7A19" w:rsidR="00903BF0" w:rsidRPr="000D42A2" w:rsidRDefault="00EE70EC" w:rsidP="00903BF0">
      <w:pPr>
        <w:pStyle w:val="a3"/>
        <w:spacing w:before="0" w:beforeAutospacing="0" w:after="0" w:afterAutospacing="0"/>
        <w:rPr>
          <w:ins w:id="447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U</w:t>
      </w:r>
      <w:ins w:id="448" w:author="Unknown">
        <w:r w:rsidR="00903BF0" w:rsidRPr="000D42A2">
          <w:rPr>
            <w:color w:val="404040"/>
            <w:sz w:val="28"/>
            <w:szCs w:val="28"/>
            <w:lang w:val="en-US"/>
          </w:rPr>
          <w:t>shbu o'zgarishlardan ko'zlangan maqsadning noaniqligi</w:t>
        </w:r>
      </w:ins>
    </w:p>
    <w:p w14:paraId="6DAE60F8" w14:textId="2AFE1D97" w:rsidR="00591295" w:rsidRPr="000D42A2" w:rsidRDefault="006A7C5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55CB001B" w14:textId="1FBD13E3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449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Aqliy hujum qanday maqsadlarda qaror qabul qilish jarayonida qo'llaniladi?</w:t>
        </w:r>
      </w:ins>
    </w:p>
    <w:p w14:paraId="5A1F3678" w14:textId="50A546A6" w:rsidR="00992891" w:rsidRPr="000D42A2" w:rsidRDefault="00992891" w:rsidP="00903BF0">
      <w:pPr>
        <w:pStyle w:val="a3"/>
        <w:spacing w:before="0" w:beforeAutospacing="0" w:after="0" w:afterAutospacing="0"/>
        <w:rPr>
          <w:ins w:id="450" w:author="Unknown"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15F3AC11" w14:textId="2DDF5F14" w:rsidR="00992891" w:rsidRPr="000D42A2" w:rsidRDefault="00EE70E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#v</w:t>
      </w:r>
      <w:ins w:id="451" w:author="Unknown">
        <w:r w:rsidR="00992891" w:rsidRPr="000D42A2">
          <w:rPr>
            <w:color w:val="404040"/>
            <w:sz w:val="28"/>
            <w:szCs w:val="28"/>
            <w:lang w:val="en-US"/>
          </w:rPr>
          <w:t>ariantlarni aniqlash</w:t>
        </w:r>
      </w:ins>
      <w:r w:rsidR="00992891" w:rsidRPr="000D42A2">
        <w:rPr>
          <w:b/>
          <w:bCs/>
          <w:color w:val="404040"/>
          <w:sz w:val="28"/>
          <w:szCs w:val="28"/>
          <w:lang w:val="en-US"/>
        </w:rPr>
        <w:t xml:space="preserve"> </w:t>
      </w:r>
    </w:p>
    <w:p w14:paraId="751BF12B" w14:textId="63E63820" w:rsidR="006A7C5C" w:rsidRPr="000D42A2" w:rsidRDefault="006A7C5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7CFE8F1" w14:textId="38BE3C4C" w:rsidR="00903BF0" w:rsidRPr="000D42A2" w:rsidRDefault="00903BF0" w:rsidP="00903BF0">
      <w:pPr>
        <w:pStyle w:val="a3"/>
        <w:spacing w:before="0" w:beforeAutospacing="0" w:after="0" w:afterAutospacing="0"/>
        <w:rPr>
          <w:ins w:id="452" w:author="Unknown"/>
          <w:color w:val="404040"/>
          <w:sz w:val="28"/>
          <w:szCs w:val="28"/>
          <w:lang w:val="en-US"/>
        </w:rPr>
      </w:pPr>
      <w:ins w:id="453" w:author="Unknown">
        <w:r w:rsidRPr="000D42A2">
          <w:rPr>
            <w:color w:val="404040"/>
            <w:sz w:val="28"/>
            <w:szCs w:val="28"/>
            <w:lang w:val="en-US"/>
          </w:rPr>
          <w:t>Fikrlash jarayonining kuchayishi</w:t>
        </w:r>
      </w:ins>
    </w:p>
    <w:p w14:paraId="31426FE5" w14:textId="72CDE6E4" w:rsidR="006A7C5C" w:rsidRPr="000D42A2" w:rsidRDefault="006A7C5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lastRenderedPageBreak/>
        <w:t>====</w:t>
      </w:r>
    </w:p>
    <w:p w14:paraId="2E285D4A" w14:textId="0C6C493D" w:rsidR="00903BF0" w:rsidRPr="000D42A2" w:rsidRDefault="006A7C5C" w:rsidP="00903BF0">
      <w:pPr>
        <w:pStyle w:val="a3"/>
        <w:spacing w:before="0" w:beforeAutospacing="0" w:after="0" w:afterAutospacing="0"/>
        <w:rPr>
          <w:ins w:id="454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N</w:t>
      </w:r>
      <w:ins w:id="455" w:author="Unknown">
        <w:r w:rsidR="00903BF0" w:rsidRPr="000D42A2">
          <w:rPr>
            <w:color w:val="404040"/>
            <w:sz w:val="28"/>
            <w:szCs w:val="28"/>
            <w:lang w:val="en-US"/>
          </w:rPr>
          <w:t>ostandart yechimlarni tahlil qilish</w:t>
        </w:r>
      </w:ins>
    </w:p>
    <w:p w14:paraId="52EC1357" w14:textId="1330823A" w:rsidR="006A7C5C" w:rsidRPr="000D42A2" w:rsidRDefault="006A7C5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41D99975" w14:textId="44675EA1" w:rsidR="00591295" w:rsidRPr="00EE70EC" w:rsidRDefault="00EE70E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Q</w:t>
      </w:r>
      <w:ins w:id="456" w:author="Unknown">
        <w:r w:rsidR="00903BF0" w:rsidRPr="000D42A2">
          <w:rPr>
            <w:color w:val="404040"/>
            <w:sz w:val="28"/>
            <w:szCs w:val="28"/>
            <w:lang w:val="en-US"/>
          </w:rPr>
          <w:t>aror qabul qilish jarayoniga barcha ishtirokchilarni jalb qilish</w:t>
        </w:r>
      </w:ins>
    </w:p>
    <w:p w14:paraId="67A38D0B" w14:textId="77777777" w:rsidR="00992891" w:rsidRPr="000D42A2" w:rsidRDefault="00992891" w:rsidP="005E6019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53E0F791" w14:textId="7115AD3A" w:rsidR="005E6019" w:rsidRDefault="005E6019" w:rsidP="005E6019">
      <w:pPr>
        <w:pStyle w:val="a3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Xodim tashkilotning maqsadlari va qadriyatlarini baham ko'radi va unda mavjud xulq-atvor normalarini qabul qilmaydi.</w:t>
      </w:r>
    </w:p>
    <w:p w14:paraId="4CA61AB5" w14:textId="1B5B71E4" w:rsidR="00EE70EC" w:rsidRPr="000D42A2" w:rsidRDefault="00EE70EC" w:rsidP="005E601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color w:val="404040"/>
          <w:sz w:val="28"/>
          <w:szCs w:val="28"/>
          <w:lang w:val="en-US"/>
        </w:rPr>
        <w:t>====</w:t>
      </w:r>
    </w:p>
    <w:p w14:paraId="36712B36" w14:textId="2E57669A" w:rsidR="00992891" w:rsidRPr="000D42A2" w:rsidRDefault="00EE70EC" w:rsidP="005E601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#O</w:t>
      </w:r>
      <w:r w:rsidR="00992891" w:rsidRPr="000D42A2">
        <w:rPr>
          <w:rStyle w:val="a4"/>
          <w:b w:val="0"/>
          <w:color w:val="404040"/>
          <w:sz w:val="28"/>
          <w:szCs w:val="28"/>
          <w:lang w:val="en-US"/>
        </w:rPr>
        <w:t>riginal</w:t>
      </w:r>
      <w:r w:rsidR="00992891" w:rsidRPr="000D42A2">
        <w:rPr>
          <w:b/>
          <w:color w:val="404040"/>
          <w:sz w:val="28"/>
          <w:szCs w:val="28"/>
          <w:lang w:val="en-US"/>
        </w:rPr>
        <w:t xml:space="preserve"> </w:t>
      </w:r>
    </w:p>
    <w:p w14:paraId="66275131" w14:textId="77777777" w:rsidR="00992891" w:rsidRPr="000D42A2" w:rsidRDefault="00992891" w:rsidP="005E601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8865C40" w14:textId="6A07F8C9" w:rsidR="005E6019" w:rsidRPr="000D42A2" w:rsidRDefault="005E6019" w:rsidP="005E601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administrator</w:t>
      </w:r>
    </w:p>
    <w:p w14:paraId="2135F937" w14:textId="77777777" w:rsidR="00992891" w:rsidRPr="000D42A2" w:rsidRDefault="00992891" w:rsidP="005E601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58DF6A3" w14:textId="4EE024DD" w:rsidR="005E6019" w:rsidRPr="000D42A2" w:rsidRDefault="005E6019" w:rsidP="005E601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oluvchi</w:t>
      </w:r>
    </w:p>
    <w:p w14:paraId="590359E2" w14:textId="77777777" w:rsidR="00992891" w:rsidRPr="000D42A2" w:rsidRDefault="00992891" w:rsidP="005E601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9485A32" w14:textId="07F31711" w:rsidR="00903BF0" w:rsidRPr="000D42A2" w:rsidRDefault="00EE70EC" w:rsidP="005E6019">
      <w:pPr>
        <w:pStyle w:val="a3"/>
        <w:spacing w:before="0" w:beforeAutospacing="0" w:after="0" w:afterAutospacing="0"/>
        <w:rPr>
          <w:ins w:id="457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va hokazo</w:t>
      </w:r>
    </w:p>
    <w:p w14:paraId="561BBE3F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++++</w:t>
      </w:r>
    </w:p>
    <w:p w14:paraId="015E5E11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Korxonalarning xo'jalik birlashmalari belgilanadi:</w:t>
      </w:r>
    </w:p>
    <w:p w14:paraId="1C4B6A3A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436E175" w14:textId="3F4B35D4" w:rsidR="00992891" w:rsidRPr="000D42A2" w:rsidRDefault="00EE70EC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</w:t>
      </w:r>
      <w:r w:rsidR="00992891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shtirok etish ulushi.</w:t>
      </w:r>
    </w:p>
    <w:p w14:paraId="1873EED4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29E0861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Ozchiliklarning ishtiroki.</w:t>
      </w:r>
    </w:p>
    <w:p w14:paraId="73B44CC3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66F1BD07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Kompaniyaning aktsiyalari xususiy mulkdir.</w:t>
      </w:r>
    </w:p>
    <w:p w14:paraId="62ED923A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F0FAF5C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Korporativ aksiyalar paketiga egalik qilish.</w:t>
      </w:r>
    </w:p>
    <w:p w14:paraId="27C732AB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++++</w:t>
      </w:r>
    </w:p>
    <w:p w14:paraId="4216C3BA" w14:textId="5E57D6F8" w:rsidR="00992891" w:rsidRPr="00EE70EC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Kapital asosiy rol o'ynamaydigan tadbirkorlikning t</w:t>
      </w:r>
      <w:r w:rsidR="00EE70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ashkiliy-huquqiy shakli:</w:t>
      </w:r>
    </w:p>
    <w:p w14:paraId="7E5F992C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4842EB0" w14:textId="6ADECDEB" w:rsidR="00992891" w:rsidRPr="000D42A2" w:rsidRDefault="00EE70EC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="00992891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kompaniya, uy xo'jaligi.</w:t>
      </w:r>
    </w:p>
    <w:p w14:paraId="4DFFD999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6B4B9D3E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Mas'uliyati cheklangan jamiyat.</w:t>
      </w:r>
    </w:p>
    <w:p w14:paraId="4EDC4B7C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448A68A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Aksiyadorlik jamiyati.</w:t>
      </w:r>
    </w:p>
    <w:p w14:paraId="2229FBD0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FAE21D2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Barcha javoblar noto'g'ri.</w:t>
      </w:r>
    </w:p>
    <w:p w14:paraId="1654452A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++++</w:t>
      </w:r>
    </w:p>
    <w:p w14:paraId="39EE27DC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Yuridik shaxs bo'lgan korxonaning jamoaviy tashkiliy-huquqiy shakllari:</w:t>
      </w:r>
    </w:p>
    <w:p w14:paraId="007C0754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131E447" w14:textId="0FBE9D75" w:rsidR="00992891" w:rsidRPr="000D42A2" w:rsidRDefault="00EE70EC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#B</w:t>
      </w:r>
      <w:r w:rsidR="00992891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archa javoblar to'g'ri.</w:t>
      </w:r>
    </w:p>
    <w:p w14:paraId="620F4B90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FD2BB7F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muassasalar.</w:t>
      </w:r>
    </w:p>
    <w:p w14:paraId="526FFA1C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CDAF17E" w14:textId="2BB020CA" w:rsidR="00992891" w:rsidRPr="000D42A2" w:rsidRDefault="00EE70EC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992891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ablag'lar.</w:t>
      </w:r>
    </w:p>
    <w:p w14:paraId="666F4923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6559FCD" w14:textId="77777777" w:rsidR="00992891" w:rsidRPr="000D42A2" w:rsidRDefault="00992891" w:rsidP="00992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davlat yuridik korporatsiyalari.</w:t>
      </w:r>
    </w:p>
    <w:p w14:paraId="43DB7B73" w14:textId="77777777" w:rsidR="00992891" w:rsidRPr="000D42A2" w:rsidRDefault="00992891" w:rsidP="00903BF0">
      <w:pPr>
        <w:pStyle w:val="a3"/>
        <w:spacing w:before="0" w:beforeAutospacing="0" w:after="0" w:afterAutospacing="0"/>
        <w:rPr>
          <w:ins w:id="458" w:author="Unknown"/>
          <w:color w:val="404040"/>
          <w:sz w:val="28"/>
          <w:szCs w:val="28"/>
          <w:lang w:val="en-US"/>
        </w:rPr>
      </w:pPr>
    </w:p>
    <w:p w14:paraId="5574AB13" w14:textId="070C8716" w:rsidR="00591295" w:rsidRPr="000D42A2" w:rsidRDefault="00A11332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77D3E1FF" w14:textId="4C0A4091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459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Berkhordning fikricha, norasmiy tashkilotning paydo bo'lishiga nima sabab bo'lgan?</w:t>
        </w:r>
      </w:ins>
    </w:p>
    <w:p w14:paraId="6A36163B" w14:textId="192169DA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2EB6AE5" w14:textId="1EE6A333" w:rsidR="00A11332" w:rsidRPr="000D42A2" w:rsidRDefault="00EE70E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460" w:author="Unknown">
        <w:r w:rsidR="00A11332" w:rsidRPr="000D42A2">
          <w:rPr>
            <w:color w:val="404040"/>
            <w:sz w:val="28"/>
            <w:szCs w:val="28"/>
            <w:lang w:val="en-US"/>
          </w:rPr>
          <w:t>rasmiy tashkilotdan himoya qilish zarurati</w:t>
        </w:r>
      </w:ins>
    </w:p>
    <w:p w14:paraId="4D3089AA" w14:textId="5884D8C1" w:rsidR="00A11332" w:rsidRPr="000D42A2" w:rsidRDefault="00A11332" w:rsidP="00903BF0">
      <w:pPr>
        <w:pStyle w:val="a3"/>
        <w:spacing w:before="0" w:beforeAutospacing="0" w:after="0" w:afterAutospacing="0"/>
        <w:rPr>
          <w:ins w:id="461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691FBA2" w14:textId="47D31BDD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ins w:id="462" w:author="Unknown">
        <w:r w:rsidRPr="000D42A2">
          <w:rPr>
            <w:color w:val="404040"/>
            <w:sz w:val="28"/>
            <w:szCs w:val="28"/>
            <w:lang w:val="en-US"/>
          </w:rPr>
          <w:t>Odamlarning tartibsizlikka intilishi</w:t>
        </w:r>
      </w:ins>
    </w:p>
    <w:p w14:paraId="4EE4BFCA" w14:textId="2023117B" w:rsidR="00A11332" w:rsidRPr="000D42A2" w:rsidRDefault="00A11332" w:rsidP="00903BF0">
      <w:pPr>
        <w:pStyle w:val="a3"/>
        <w:spacing w:before="0" w:beforeAutospacing="0" w:after="0" w:afterAutospacing="0"/>
        <w:rPr>
          <w:ins w:id="463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96F4366" w14:textId="27CA5AA1" w:rsidR="00903BF0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J</w:t>
      </w:r>
      <w:ins w:id="464" w:author="Unknown">
        <w:r w:rsidR="00903BF0" w:rsidRPr="000D42A2">
          <w:rPr>
            <w:color w:val="404040"/>
            <w:sz w:val="28"/>
            <w:szCs w:val="28"/>
            <w:lang w:val="en-US"/>
          </w:rPr>
          <w:t>amoaning ishlashni istamasligi</w:t>
        </w:r>
      </w:ins>
    </w:p>
    <w:p w14:paraId="34699135" w14:textId="42F28A0E" w:rsidR="00A11332" w:rsidRPr="000D42A2" w:rsidRDefault="00A11332" w:rsidP="00903BF0">
      <w:pPr>
        <w:pStyle w:val="a3"/>
        <w:spacing w:before="0" w:beforeAutospacing="0" w:after="0" w:afterAutospacing="0"/>
        <w:rPr>
          <w:ins w:id="465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C79A02F" w14:textId="64E334FE" w:rsidR="00903BF0" w:rsidRPr="000D42A2" w:rsidRDefault="00903BF0" w:rsidP="00903BF0">
      <w:pPr>
        <w:pStyle w:val="a3"/>
        <w:spacing w:before="0" w:beforeAutospacing="0" w:after="0" w:afterAutospacing="0"/>
        <w:rPr>
          <w:ins w:id="466" w:author="Unknown"/>
          <w:color w:val="404040"/>
          <w:sz w:val="28"/>
          <w:szCs w:val="28"/>
          <w:lang w:val="en-US"/>
        </w:rPr>
      </w:pPr>
      <w:ins w:id="467" w:author="Unknown">
        <w:r w:rsidRPr="000D42A2">
          <w:rPr>
            <w:color w:val="404040"/>
            <w:sz w:val="28"/>
            <w:szCs w:val="28"/>
            <w:lang w:val="en-US"/>
          </w:rPr>
          <w:t>Rasmiy tashkilotning zaifligi</w:t>
        </w:r>
      </w:ins>
    </w:p>
    <w:p w14:paraId="09A1708C" w14:textId="33653706" w:rsidR="00591295" w:rsidRPr="000D42A2" w:rsidRDefault="00A11332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11677079" w14:textId="26E9AC5D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46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Mehnat unumdorligini oshirishning ustuvor yo'nalishi bo'lgan Z nazariyasi printsipi </w:t>
        </w:r>
      </w:ins>
      <w:r w:rsidR="00A11332" w:rsidRPr="000D42A2">
        <w:rPr>
          <w:b/>
          <w:bCs/>
          <w:color w:val="404040"/>
          <w:sz w:val="28"/>
          <w:szCs w:val="28"/>
          <w:lang w:val="en-US"/>
        </w:rPr>
        <w:t>–</w:t>
      </w:r>
    </w:p>
    <w:p w14:paraId="2D29C68D" w14:textId="043AD9DB" w:rsidR="00A11332" w:rsidRPr="000D42A2" w:rsidRDefault="00A11332" w:rsidP="00A11332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FCB51E8" w14:textId="110FAFC0" w:rsidR="00A11332" w:rsidRPr="000D42A2" w:rsidRDefault="00EE70EC" w:rsidP="00A11332">
      <w:pPr>
        <w:pStyle w:val="a3"/>
        <w:spacing w:before="0" w:beforeAutospacing="0" w:after="0" w:afterAutospacing="0"/>
        <w:rPr>
          <w:ins w:id="469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470" w:author="Unknown">
        <w:r w:rsidR="00A11332" w:rsidRPr="000D42A2">
          <w:rPr>
            <w:color w:val="404040"/>
            <w:sz w:val="28"/>
            <w:szCs w:val="28"/>
            <w:lang w:val="en-US"/>
          </w:rPr>
          <w:t>rahbariyat va xodimlarning o'z ishi bo'yicha qarorlar qabul qilishda ishtirok etishi</w:t>
        </w:r>
      </w:ins>
    </w:p>
    <w:p w14:paraId="37583817" w14:textId="70F78109" w:rsidR="00A11332" w:rsidRPr="000D42A2" w:rsidRDefault="00A11332" w:rsidP="00903BF0">
      <w:pPr>
        <w:pStyle w:val="a3"/>
        <w:spacing w:before="0" w:beforeAutospacing="0" w:after="0" w:afterAutospacing="0"/>
        <w:rPr>
          <w:ins w:id="471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8527B9E" w14:textId="7DCEA9A7" w:rsidR="00903BF0" w:rsidRPr="000D42A2" w:rsidRDefault="00903BF0" w:rsidP="00903BF0">
      <w:pPr>
        <w:pStyle w:val="a3"/>
        <w:spacing w:before="0" w:beforeAutospacing="0" w:after="0" w:afterAutospacing="0"/>
        <w:rPr>
          <w:ins w:id="472" w:author="Unknown"/>
          <w:color w:val="404040"/>
          <w:sz w:val="28"/>
          <w:szCs w:val="28"/>
          <w:lang w:val="en-US"/>
        </w:rPr>
      </w:pPr>
      <w:ins w:id="473" w:author="Unknown">
        <w:r w:rsidRPr="000D42A2">
          <w:rPr>
            <w:color w:val="404040"/>
            <w:sz w:val="28"/>
            <w:szCs w:val="28"/>
            <w:lang w:val="en-US"/>
          </w:rPr>
          <w:t>Ishdan bo'shatishni rad etish</w:t>
        </w:r>
      </w:ins>
    </w:p>
    <w:p w14:paraId="31FE37F6" w14:textId="39DF4B4C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F5D35F1" w14:textId="0B64B847" w:rsidR="00903BF0" w:rsidRPr="000D42A2" w:rsidRDefault="00903BF0" w:rsidP="00903BF0">
      <w:pPr>
        <w:pStyle w:val="a3"/>
        <w:spacing w:before="0" w:beforeAutospacing="0" w:after="0" w:afterAutospacing="0"/>
        <w:rPr>
          <w:ins w:id="474" w:author="Unknown"/>
          <w:color w:val="404040"/>
          <w:sz w:val="28"/>
          <w:szCs w:val="28"/>
          <w:lang w:val="en-US"/>
        </w:rPr>
      </w:pPr>
      <w:ins w:id="475" w:author="Unknown">
        <w:r w:rsidRPr="000D42A2">
          <w:rPr>
            <w:color w:val="404040"/>
            <w:sz w:val="28"/>
            <w:szCs w:val="28"/>
            <w:lang w:val="en-US"/>
          </w:rPr>
          <w:t>Xodimlarning rotatsiyasi</w:t>
        </w:r>
      </w:ins>
    </w:p>
    <w:p w14:paraId="60BA0533" w14:textId="1CE683D0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5EB1459" w14:textId="20FE8ED3" w:rsidR="00903BF0" w:rsidRPr="000D42A2" w:rsidRDefault="00903BF0" w:rsidP="00903BF0">
      <w:pPr>
        <w:pStyle w:val="a3"/>
        <w:spacing w:before="0" w:beforeAutospacing="0" w:after="0" w:afterAutospacing="0"/>
        <w:rPr>
          <w:ins w:id="476" w:author="Unknown"/>
          <w:color w:val="404040"/>
          <w:sz w:val="28"/>
          <w:szCs w:val="28"/>
          <w:lang w:val="en-US"/>
        </w:rPr>
      </w:pPr>
      <w:ins w:id="477" w:author="Unknown">
        <w:r w:rsidRPr="000D42A2">
          <w:rPr>
            <w:color w:val="404040"/>
            <w:sz w:val="28"/>
            <w:szCs w:val="28"/>
            <w:lang w:val="en-US"/>
          </w:rPr>
          <w:t>Barcha xodimlarning farovonligiga sodiqlik</w:t>
        </w:r>
      </w:ins>
    </w:p>
    <w:p w14:paraId="4874B1FB" w14:textId="4ACCD679" w:rsidR="00591295" w:rsidRPr="000D42A2" w:rsidRDefault="00A11332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3FDCC406" w14:textId="5001BADD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47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Ilmiy menejment maktabining eng yuqori yutug'i </w:t>
        </w:r>
      </w:ins>
      <w:r w:rsidR="00A11332" w:rsidRPr="000D42A2">
        <w:rPr>
          <w:b/>
          <w:bCs/>
          <w:color w:val="404040"/>
          <w:sz w:val="28"/>
          <w:szCs w:val="28"/>
          <w:lang w:val="en-US"/>
        </w:rPr>
        <w:t>–</w:t>
      </w:r>
      <w:ins w:id="479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 rivojlanishdir</w:t>
        </w:r>
      </w:ins>
    </w:p>
    <w:p w14:paraId="591A0313" w14:textId="2E48B1BF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BAA803E" w14:textId="5E4BB73A" w:rsidR="00A11332" w:rsidRPr="000D42A2" w:rsidRDefault="00EE70EC" w:rsidP="00903BF0">
      <w:pPr>
        <w:pStyle w:val="a3"/>
        <w:spacing w:before="0" w:beforeAutospacing="0" w:after="0" w:afterAutospacing="0"/>
        <w:rPr>
          <w:ins w:id="480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#i</w:t>
      </w:r>
      <w:ins w:id="481" w:author="Unknown">
        <w:r w:rsidR="00A11332" w:rsidRPr="000D42A2">
          <w:rPr>
            <w:color w:val="404040"/>
            <w:sz w:val="28"/>
            <w:szCs w:val="28"/>
            <w:lang w:val="en-US"/>
          </w:rPr>
          <w:t>sh operatsiyalarini tahlil qilish</w:t>
        </w:r>
      </w:ins>
    </w:p>
    <w:p w14:paraId="4DBC1162" w14:textId="5D6365AB" w:rsidR="00A11332" w:rsidRPr="000D42A2" w:rsidRDefault="00A11332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1358EBDB" w14:textId="1005E8AE" w:rsidR="00903BF0" w:rsidRPr="000D42A2" w:rsidRDefault="00903BF0" w:rsidP="00903BF0">
      <w:pPr>
        <w:pStyle w:val="a3"/>
        <w:spacing w:before="0" w:beforeAutospacing="0" w:after="0" w:afterAutospacing="0"/>
        <w:rPr>
          <w:ins w:id="482" w:author="Unknown"/>
          <w:color w:val="404040"/>
          <w:sz w:val="28"/>
          <w:szCs w:val="28"/>
          <w:lang w:val="en-US"/>
        </w:rPr>
      </w:pPr>
      <w:ins w:id="483" w:author="Unknown">
        <w:r w:rsidRPr="000D42A2">
          <w:rPr>
            <w:color w:val="404040"/>
            <w:sz w:val="28"/>
            <w:szCs w:val="28"/>
            <w:lang w:val="en-US"/>
          </w:rPr>
          <w:t>Mehnatni rag'batlantirish usullari</w:t>
        </w:r>
      </w:ins>
    </w:p>
    <w:p w14:paraId="6E0809B3" w14:textId="77777777" w:rsidR="00A11332" w:rsidRPr="000D42A2" w:rsidRDefault="00A11332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555CE395" w14:textId="4AA31922" w:rsidR="00903BF0" w:rsidRPr="000D42A2" w:rsidRDefault="00903BF0" w:rsidP="00903BF0">
      <w:pPr>
        <w:pStyle w:val="a3"/>
        <w:spacing w:before="0" w:beforeAutospacing="0" w:after="0" w:afterAutospacing="0"/>
        <w:rPr>
          <w:ins w:id="484" w:author="Unknown"/>
          <w:color w:val="404040"/>
          <w:sz w:val="28"/>
          <w:szCs w:val="28"/>
          <w:lang w:val="en-US"/>
        </w:rPr>
      </w:pPr>
      <w:ins w:id="485" w:author="Unknown">
        <w:r w:rsidRPr="000D42A2">
          <w:rPr>
            <w:color w:val="404040"/>
            <w:sz w:val="28"/>
            <w:szCs w:val="28"/>
            <w:lang w:val="en-US"/>
          </w:rPr>
          <w:t>Matematik modellashtirish usullari</w:t>
        </w:r>
      </w:ins>
    </w:p>
    <w:p w14:paraId="1B0DBEB1" w14:textId="77777777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A2EC199" w14:textId="20064B0C" w:rsidR="00903BF0" w:rsidRPr="000D42A2" w:rsidRDefault="00EE70EC" w:rsidP="00903BF0">
      <w:pPr>
        <w:pStyle w:val="a3"/>
        <w:spacing w:before="0" w:beforeAutospacing="0" w:after="0" w:afterAutospacing="0"/>
        <w:rPr>
          <w:ins w:id="486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X</w:t>
      </w:r>
      <w:ins w:id="487" w:author="Unknown">
        <w:r w:rsidR="00903BF0" w:rsidRPr="000D42A2">
          <w:rPr>
            <w:color w:val="404040"/>
            <w:sz w:val="28"/>
            <w:szCs w:val="28"/>
            <w:lang w:val="en-US"/>
          </w:rPr>
          <w:t>odimlarning psixologik muvofiqligi usullari</w:t>
        </w:r>
      </w:ins>
    </w:p>
    <w:p w14:paraId="5EC5D68F" w14:textId="6E58B9FD" w:rsidR="00591295" w:rsidRPr="000D42A2" w:rsidRDefault="00A11332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0D857E32" w14:textId="77777777" w:rsidR="00A11332" w:rsidRPr="000D42A2" w:rsidRDefault="00A11332" w:rsidP="00A113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Bozor iqtisodiyoti sharoitida pul va resurslar aylanishini ta'minlovchi mexanizm:</w:t>
      </w:r>
    </w:p>
    <w:p w14:paraId="46918954" w14:textId="49B58C8D" w:rsidR="00A11332" w:rsidRPr="000D42A2" w:rsidRDefault="00A11332" w:rsidP="00A113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5470055" w14:textId="3669D1B5" w:rsidR="00A11332" w:rsidRPr="000D42A2" w:rsidRDefault="00EE70EC" w:rsidP="00A113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#b</w:t>
      </w:r>
      <w:r w:rsidR="00A11332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ozor rivojlanishi.</w:t>
      </w:r>
    </w:p>
    <w:p w14:paraId="6033D417" w14:textId="0B6B39D6" w:rsidR="00A11332" w:rsidRPr="000D42A2" w:rsidRDefault="00A11332" w:rsidP="00A113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FE49140" w14:textId="54DDE8AB" w:rsidR="00A11332" w:rsidRPr="000D42A2" w:rsidRDefault="00A11332" w:rsidP="00A113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Xaridorlarning ehtiyoji.</w:t>
      </w:r>
    </w:p>
    <w:p w14:paraId="44E47EA6" w14:textId="05947E3A" w:rsidR="00A11332" w:rsidRPr="000D42A2" w:rsidRDefault="00A11332" w:rsidP="00A113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EA50BF5" w14:textId="2B966D1B" w:rsidR="00A11332" w:rsidRPr="000D42A2" w:rsidRDefault="00A11332" w:rsidP="00A113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Davlat buyurtmalari.</w:t>
      </w:r>
    </w:p>
    <w:p w14:paraId="21484675" w14:textId="5F25AECB" w:rsidR="00A11332" w:rsidRPr="000D42A2" w:rsidRDefault="00A11332" w:rsidP="00A113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8548EBE" w14:textId="2CBB1CB0" w:rsidR="00A11332" w:rsidRPr="000D42A2" w:rsidRDefault="00A11332" w:rsidP="00A113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Tashqi iqtisodiy aloqalar.</w:t>
      </w:r>
    </w:p>
    <w:p w14:paraId="49D1634C" w14:textId="632BF4A0" w:rsidR="00591295" w:rsidRPr="000D42A2" w:rsidRDefault="00A11332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00DB3A39" w14:textId="064316C9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48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lastRenderedPageBreak/>
          <w:t>Boshqaruv tuzilmalarini tashkil etishda quyidagilar e’tiborga olinishi kerak</w:t>
        </w:r>
      </w:ins>
      <w:r w:rsidR="00A11332" w:rsidRPr="000D42A2">
        <w:rPr>
          <w:b/>
          <w:bCs/>
          <w:color w:val="404040"/>
          <w:sz w:val="28"/>
          <w:szCs w:val="28"/>
          <w:lang w:val="en-US"/>
        </w:rPr>
        <w:t>?</w:t>
      </w:r>
    </w:p>
    <w:p w14:paraId="680E5B2B" w14:textId="57EC67E3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7131138" w14:textId="149ECBEC" w:rsidR="00A11332" w:rsidRPr="000D42A2" w:rsidRDefault="00EE70EC" w:rsidP="00903BF0">
      <w:pPr>
        <w:pStyle w:val="a3"/>
        <w:spacing w:before="0" w:beforeAutospacing="0" w:after="0" w:afterAutospacing="0"/>
        <w:rPr>
          <w:ins w:id="489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490" w:author="Unknown">
        <w:r w:rsidR="00A11332" w:rsidRPr="000D42A2">
          <w:rPr>
            <w:color w:val="404040"/>
            <w:sz w:val="28"/>
            <w:szCs w:val="28"/>
            <w:lang w:val="en-US"/>
          </w:rPr>
          <w:t>nazorat darajalari soni. Ularning o'zaro ta'sirining rasmiyatchilik darajasi. markazlashtirilganlik darajasi. Tashkiliy tuzilmaning murakkabligi</w:t>
        </w:r>
      </w:ins>
    </w:p>
    <w:p w14:paraId="09BBE2DE" w14:textId="7CBBF43B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555477D" w14:textId="6F5ACEC9" w:rsidR="00903BF0" w:rsidRPr="000D42A2" w:rsidRDefault="00903BF0" w:rsidP="00903BF0">
      <w:pPr>
        <w:pStyle w:val="a3"/>
        <w:spacing w:before="0" w:beforeAutospacing="0" w:after="0" w:afterAutospacing="0"/>
        <w:rPr>
          <w:ins w:id="491" w:author="Unknown"/>
          <w:color w:val="404040"/>
          <w:sz w:val="28"/>
          <w:szCs w:val="28"/>
          <w:lang w:val="en-US"/>
        </w:rPr>
      </w:pPr>
      <w:ins w:id="492" w:author="Unknown">
        <w:r w:rsidRPr="000D42A2">
          <w:rPr>
            <w:color w:val="404040"/>
            <w:sz w:val="28"/>
            <w:szCs w:val="28"/>
            <w:lang w:val="en-US"/>
          </w:rPr>
          <w:t>Boshqaruvning qancha darajalari talab qilinishi mumkin, o'zaro ta'sir qanchalik rasmiy bo'lishi kerak</w:t>
        </w:r>
      </w:ins>
    </w:p>
    <w:p w14:paraId="108631ED" w14:textId="1CAEBDFA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3A47BBF" w14:textId="44190FF6" w:rsidR="00903BF0" w:rsidRPr="000D42A2" w:rsidRDefault="00A11332" w:rsidP="00903BF0">
      <w:pPr>
        <w:pStyle w:val="a3"/>
        <w:spacing w:before="0" w:beforeAutospacing="0" w:after="0" w:afterAutospacing="0"/>
        <w:rPr>
          <w:ins w:id="493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M</w:t>
      </w:r>
      <w:ins w:id="494" w:author="Unknown">
        <w:r w:rsidR="00903BF0" w:rsidRPr="000D42A2">
          <w:rPr>
            <w:color w:val="404040"/>
            <w:sz w:val="28"/>
            <w:szCs w:val="28"/>
            <w:lang w:val="en-US"/>
          </w:rPr>
          <w:t>arkazlashtirish darajasi, barcha masalalar yuqori boshqaruv tomonidan hal qilinishi kerakmi</w:t>
        </w:r>
      </w:ins>
    </w:p>
    <w:p w14:paraId="4CAF13A2" w14:textId="2FF45415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82C4500" w14:textId="24222340" w:rsidR="00903BF0" w:rsidRPr="000D42A2" w:rsidRDefault="00A11332" w:rsidP="00903BF0">
      <w:pPr>
        <w:pStyle w:val="a3"/>
        <w:spacing w:before="0" w:beforeAutospacing="0" w:after="0" w:afterAutospacing="0"/>
        <w:rPr>
          <w:ins w:id="495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T</w:t>
      </w:r>
      <w:ins w:id="496" w:author="Unknown">
        <w:r w:rsidR="00903BF0" w:rsidRPr="000D42A2">
          <w:rPr>
            <w:color w:val="404040"/>
            <w:sz w:val="28"/>
            <w:szCs w:val="28"/>
            <w:lang w:val="en-US"/>
          </w:rPr>
          <w:t>ashkiliy tuzilmaning murakkabligi</w:t>
        </w:r>
      </w:ins>
    </w:p>
    <w:p w14:paraId="1917CA6E" w14:textId="1DA75A3B" w:rsidR="00591295" w:rsidRPr="000D42A2" w:rsidRDefault="00A11332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40BDA298" w14:textId="5C006FA7" w:rsidR="00903BF0" w:rsidRPr="000D42A2" w:rsidRDefault="00903BF0" w:rsidP="00903BF0">
      <w:pPr>
        <w:pStyle w:val="a3"/>
        <w:spacing w:before="0" w:beforeAutospacing="0" w:after="0" w:afterAutospacing="0"/>
        <w:rPr>
          <w:ins w:id="497" w:author="Unknown"/>
          <w:color w:val="404040"/>
          <w:sz w:val="28"/>
          <w:szCs w:val="28"/>
          <w:lang w:val="en-US"/>
        </w:rPr>
      </w:pPr>
      <w:ins w:id="49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Shaxsning xulq-atvori va muvaffaqiyatiga ta’sir etuvchi omillar quyidagilardir:</w:t>
        </w:r>
      </w:ins>
    </w:p>
    <w:p w14:paraId="2A8B2A31" w14:textId="022F6369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61389BE" w14:textId="4AEA137E" w:rsidR="00903BF0" w:rsidRPr="000D42A2" w:rsidRDefault="00EE70EC" w:rsidP="00903BF0">
      <w:pPr>
        <w:pStyle w:val="a3"/>
        <w:spacing w:before="0" w:beforeAutospacing="0" w:after="0" w:afterAutospacing="0"/>
        <w:rPr>
          <w:ins w:id="499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#y</w:t>
      </w:r>
      <w:ins w:id="500" w:author="Unknown">
        <w:r w:rsidR="00903BF0" w:rsidRPr="000D42A2">
          <w:rPr>
            <w:color w:val="404040"/>
            <w:sz w:val="28"/>
            <w:szCs w:val="28"/>
            <w:lang w:val="en-US"/>
          </w:rPr>
          <w:t>uqoridagilarning barchasi</w:t>
        </w:r>
      </w:ins>
    </w:p>
    <w:p w14:paraId="4AA68AC8" w14:textId="16BCBF1E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69826C5" w14:textId="089EAEDA" w:rsidR="00903BF0" w:rsidRPr="000D42A2" w:rsidRDefault="00903BF0" w:rsidP="00903BF0">
      <w:pPr>
        <w:pStyle w:val="a3"/>
        <w:spacing w:before="0" w:beforeAutospacing="0" w:after="0" w:afterAutospacing="0"/>
        <w:rPr>
          <w:ins w:id="501" w:author="Unknown"/>
          <w:color w:val="404040"/>
          <w:sz w:val="28"/>
          <w:szCs w:val="28"/>
          <w:lang w:val="en-US"/>
        </w:rPr>
      </w:pPr>
      <w:ins w:id="502" w:author="Unknown">
        <w:r w:rsidRPr="000D42A2">
          <w:rPr>
            <w:color w:val="404040"/>
            <w:sz w:val="28"/>
            <w:szCs w:val="28"/>
            <w:lang w:val="en-US"/>
          </w:rPr>
          <w:t>Aqliy va jismoniy qobiliyatlar, qadriyatlar va munosabatlar</w:t>
        </w:r>
      </w:ins>
    </w:p>
    <w:p w14:paraId="3BB5452E" w14:textId="3F54F6B7" w:rsidR="00A11332" w:rsidRPr="000D42A2" w:rsidRDefault="00A11332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04E9B560" w14:textId="6A6C6855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000000"/>
          <w:sz w:val="28"/>
          <w:szCs w:val="28"/>
          <w:lang w:val="en-US"/>
        </w:rPr>
        <w:t>Tashqi iqtisodiy aloqalar</w:t>
      </w:r>
    </w:p>
    <w:p w14:paraId="22D78B7B" w14:textId="736BAD71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6145139" w14:textId="7A96F461" w:rsidR="00903BF0" w:rsidRPr="000D42A2" w:rsidRDefault="00EE70EC" w:rsidP="00903BF0">
      <w:pPr>
        <w:pStyle w:val="a3"/>
        <w:spacing w:before="0" w:beforeAutospacing="0" w:after="0" w:afterAutospacing="0"/>
        <w:rPr>
          <w:ins w:id="503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Q</w:t>
      </w:r>
      <w:ins w:id="504" w:author="Unknown">
        <w:r w:rsidR="00903BF0" w:rsidRPr="000D42A2">
          <w:rPr>
            <w:color w:val="404040"/>
            <w:sz w:val="28"/>
            <w:szCs w:val="28"/>
            <w:lang w:val="en-US"/>
          </w:rPr>
          <w:t>adriyatlar va da'volar, ehtiyojlar</w:t>
        </w:r>
      </w:ins>
    </w:p>
    <w:p w14:paraId="147CC2B7" w14:textId="58BB3837" w:rsidR="00591295" w:rsidRPr="000D42A2" w:rsidRDefault="00A11332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11469324" w14:textId="50F83580" w:rsidR="00023D66" w:rsidRPr="000D42A2" w:rsidRDefault="00023D66" w:rsidP="00023D66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Xarajatlar yetakchiligi strategiyasini qo‘llashda beqarorlashtiruvchi omillarga quyidagilar kiradi:</w:t>
      </w:r>
    </w:p>
    <w:p w14:paraId="1091CCB9" w14:textId="7105CEDA" w:rsidR="00A11332" w:rsidRPr="000D42A2" w:rsidRDefault="00A11332" w:rsidP="00023D66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9B0AB2F" w14:textId="26BAF120" w:rsidR="00023D66" w:rsidRPr="000D42A2" w:rsidRDefault="00EE70EC" w:rsidP="00023D66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#I</w:t>
      </w:r>
      <w:r w:rsidR="00023D66" w:rsidRPr="000D42A2">
        <w:rPr>
          <w:color w:val="404040"/>
          <w:sz w:val="28"/>
          <w:szCs w:val="28"/>
          <w:lang w:val="en-US"/>
        </w:rPr>
        <w:t>ste'molchilarning afzalliklarini o'zgartirish</w:t>
      </w:r>
    </w:p>
    <w:p w14:paraId="615A4A66" w14:textId="6F17C1C0" w:rsidR="00A11332" w:rsidRPr="000D42A2" w:rsidRDefault="00A11332" w:rsidP="00023D66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D70D829" w14:textId="5A0F2FD4" w:rsidR="00A11332" w:rsidRPr="000D42A2" w:rsidRDefault="00A11332" w:rsidP="00023D66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texnologik innovatsiyalar</w:t>
      </w:r>
    </w:p>
    <w:p w14:paraId="13AAC650" w14:textId="1EA44B3B" w:rsidR="00A11332" w:rsidRPr="000D42A2" w:rsidRDefault="00A11332" w:rsidP="00023D66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9A422F0" w14:textId="43D51A2F" w:rsidR="00023D66" w:rsidRPr="000D42A2" w:rsidRDefault="00023D66" w:rsidP="00023D66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narxlarga nisbatan sezgirlikning pasayishi</w:t>
      </w:r>
    </w:p>
    <w:p w14:paraId="55B3F727" w14:textId="15C6ED32" w:rsidR="00A11332" w:rsidRPr="000D42A2" w:rsidRDefault="00A11332" w:rsidP="00023D66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8DD0436" w14:textId="7BE6861D" w:rsidR="00903BF0" w:rsidRPr="000D42A2" w:rsidRDefault="00023D66" w:rsidP="00023D66">
      <w:pPr>
        <w:pStyle w:val="a3"/>
        <w:spacing w:before="0" w:beforeAutospacing="0" w:after="0" w:afterAutospacing="0"/>
        <w:rPr>
          <w:ins w:id="505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raqobatchilar tomonidan ish usullarini nusxalash</w:t>
      </w:r>
    </w:p>
    <w:p w14:paraId="51F78034" w14:textId="18044342" w:rsidR="00591295" w:rsidRPr="000D42A2" w:rsidRDefault="00A11332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1EFE3D02" w14:textId="4F04D996" w:rsidR="00903BF0" w:rsidRPr="000D42A2" w:rsidRDefault="00903BF0" w:rsidP="00903BF0">
      <w:pPr>
        <w:pStyle w:val="a3"/>
        <w:spacing w:before="0" w:beforeAutospacing="0" w:after="0" w:afterAutospacing="0"/>
        <w:rPr>
          <w:ins w:id="506" w:author="Unknown"/>
          <w:color w:val="404040"/>
          <w:sz w:val="28"/>
          <w:szCs w:val="28"/>
          <w:lang w:val="en-US"/>
        </w:rPr>
      </w:pPr>
      <w:ins w:id="507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 Boshqaruv amaliyoti vujudga keldi</w:t>
        </w:r>
      </w:ins>
      <w:r w:rsidR="005E6019" w:rsidRPr="000D42A2">
        <w:rPr>
          <w:b/>
          <w:bCs/>
          <w:color w:val="404040"/>
          <w:sz w:val="28"/>
          <w:szCs w:val="28"/>
          <w:lang w:val="en-US"/>
        </w:rPr>
        <w:t xml:space="preserve"> …..</w:t>
      </w:r>
    </w:p>
    <w:p w14:paraId="69530DFD" w14:textId="3DBF4071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D181374" w14:textId="6CC131DD" w:rsidR="00A11332" w:rsidRPr="000D42A2" w:rsidRDefault="00EE70E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508" w:author="Unknown">
        <w:r w:rsidR="00A11332" w:rsidRPr="000D42A2">
          <w:rPr>
            <w:color w:val="404040"/>
            <w:sz w:val="28"/>
            <w:szCs w:val="28"/>
            <w:lang w:val="en-US"/>
          </w:rPr>
          <w:t>Odamlarning uyushgan guruhlarga birlashishi bilan birga, masalan, qabilalar</w:t>
        </w:r>
      </w:ins>
    </w:p>
    <w:p w14:paraId="4DAFC52C" w14:textId="6319FEA9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A7741B5" w14:textId="79E7D3A8" w:rsidR="00903BF0" w:rsidRPr="000D42A2" w:rsidRDefault="00903BF0" w:rsidP="00903BF0">
      <w:pPr>
        <w:pStyle w:val="a3"/>
        <w:spacing w:before="0" w:beforeAutospacing="0" w:after="0" w:afterAutospacing="0"/>
        <w:rPr>
          <w:ins w:id="509" w:author="Unknown"/>
          <w:color w:val="404040"/>
          <w:sz w:val="28"/>
          <w:szCs w:val="28"/>
          <w:lang w:val="en-US"/>
        </w:rPr>
      </w:pPr>
      <w:ins w:id="510" w:author="Unknown">
        <w:r w:rsidRPr="000D42A2">
          <w:rPr>
            <w:color w:val="404040"/>
            <w:sz w:val="28"/>
            <w:szCs w:val="28"/>
            <w:lang w:val="en-US"/>
          </w:rPr>
          <w:t>20-asrda sanoatni sanoatlashtirish davrida</w:t>
        </w:r>
      </w:ins>
    </w:p>
    <w:p w14:paraId="4088B177" w14:textId="4545AFD7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C207745" w14:textId="635CB855" w:rsidR="00903BF0" w:rsidRPr="000D42A2" w:rsidRDefault="00EE70EC" w:rsidP="00903BF0">
      <w:pPr>
        <w:pStyle w:val="a3"/>
        <w:spacing w:before="0" w:beforeAutospacing="0" w:after="0" w:afterAutospacing="0"/>
        <w:rPr>
          <w:ins w:id="511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f</w:t>
      </w:r>
      <w:r w:rsidR="00A11332" w:rsidRPr="000D42A2">
        <w:rPr>
          <w:color w:val="404040"/>
          <w:sz w:val="28"/>
          <w:szCs w:val="28"/>
          <w:lang w:val="en-US"/>
        </w:rPr>
        <w:t>.</w:t>
      </w:r>
      <w:ins w:id="512" w:author="Unknown">
        <w:r w:rsidR="00903BF0" w:rsidRPr="000D42A2">
          <w:rPr>
            <w:color w:val="404040"/>
            <w:sz w:val="28"/>
            <w:szCs w:val="28"/>
            <w:lang w:val="en-US"/>
          </w:rPr>
          <w:t>Teylor tomonidan Menejment maktabini yaratish bilan birga</w:t>
        </w:r>
      </w:ins>
    </w:p>
    <w:p w14:paraId="5541E50D" w14:textId="5196AB6A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F081BEC" w14:textId="23502902" w:rsidR="00903BF0" w:rsidRPr="000D42A2" w:rsidRDefault="00A11332" w:rsidP="00903BF0">
      <w:pPr>
        <w:pStyle w:val="a3"/>
        <w:spacing w:before="0" w:beforeAutospacing="0" w:after="0" w:afterAutospacing="0"/>
        <w:rPr>
          <w:ins w:id="513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t</w:t>
      </w:r>
      <w:ins w:id="514" w:author="Unknown">
        <w:r w:rsidR="00903BF0" w:rsidRPr="000D42A2">
          <w:rPr>
            <w:color w:val="404040"/>
            <w:sz w:val="28"/>
            <w:szCs w:val="28"/>
            <w:lang w:val="en-US"/>
          </w:rPr>
          <w:t>izimli yondashuvning paydo bo'lishi bilan birga</w:t>
        </w:r>
      </w:ins>
    </w:p>
    <w:p w14:paraId="4523F7D0" w14:textId="5DF8402F" w:rsidR="00591295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0FE6C08E" w14:textId="2C622F4D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515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lastRenderedPageBreak/>
          <w:t>Tashkilotdagi korporativ madaniyat uchun qanday munosabatlar turi xos emas?</w:t>
        </w:r>
      </w:ins>
    </w:p>
    <w:p w14:paraId="387110F0" w14:textId="3B4271D3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DBD5C83" w14:textId="348F9A67" w:rsidR="00A11332" w:rsidRPr="000D42A2" w:rsidRDefault="00EE70EC" w:rsidP="00903BF0">
      <w:pPr>
        <w:pStyle w:val="a3"/>
        <w:spacing w:before="0" w:beforeAutospacing="0" w:after="0" w:afterAutospacing="0"/>
        <w:rPr>
          <w:ins w:id="516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#x</w:t>
      </w:r>
      <w:ins w:id="517" w:author="Unknown">
        <w:r w:rsidR="00A11332" w:rsidRPr="000D42A2">
          <w:rPr>
            <w:color w:val="404040"/>
            <w:sz w:val="28"/>
            <w:szCs w:val="28"/>
            <w:lang w:val="en-US"/>
          </w:rPr>
          <w:t>odimlar faoliyatida raqobat va hamkorlikning uyg'unligi</w:t>
        </w:r>
      </w:ins>
    </w:p>
    <w:p w14:paraId="14E0F0DA" w14:textId="3FAE60F6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275C0D5" w14:textId="56018F3D" w:rsidR="00903BF0" w:rsidRPr="000D42A2" w:rsidRDefault="00903BF0" w:rsidP="00903BF0">
      <w:pPr>
        <w:pStyle w:val="a3"/>
        <w:spacing w:before="0" w:beforeAutospacing="0" w:after="0" w:afterAutospacing="0"/>
        <w:rPr>
          <w:ins w:id="518" w:author="Unknown"/>
          <w:color w:val="404040"/>
          <w:sz w:val="28"/>
          <w:szCs w:val="28"/>
          <w:lang w:val="en-US"/>
        </w:rPr>
      </w:pPr>
      <w:ins w:id="519" w:author="Unknown">
        <w:r w:rsidRPr="000D42A2">
          <w:rPr>
            <w:color w:val="404040"/>
            <w:sz w:val="28"/>
            <w:szCs w:val="28"/>
            <w:lang w:val="en-US"/>
          </w:rPr>
          <w:t>Faoliyatdagi monopoliya va standartlashtirish</w:t>
        </w:r>
      </w:ins>
    </w:p>
    <w:p w14:paraId="597DC364" w14:textId="00CF9AB3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A737C87" w14:textId="68C7F137" w:rsidR="00903BF0" w:rsidRPr="000D42A2" w:rsidRDefault="00903BF0" w:rsidP="00903BF0">
      <w:pPr>
        <w:pStyle w:val="a3"/>
        <w:spacing w:before="0" w:beforeAutospacing="0" w:after="0" w:afterAutospacing="0"/>
        <w:rPr>
          <w:ins w:id="520" w:author="Unknown"/>
          <w:color w:val="404040"/>
          <w:sz w:val="28"/>
          <w:szCs w:val="28"/>
          <w:lang w:val="en-US"/>
        </w:rPr>
      </w:pPr>
      <w:ins w:id="521" w:author="Unknown">
        <w:r w:rsidRPr="000D42A2">
          <w:rPr>
            <w:color w:val="404040"/>
            <w:sz w:val="28"/>
            <w:szCs w:val="28"/>
            <w:lang w:val="en-US"/>
          </w:rPr>
          <w:t>Ierarxik hokimiyat tuzilmalarining ustunligi</w:t>
        </w:r>
      </w:ins>
    </w:p>
    <w:p w14:paraId="2FF99E36" w14:textId="7A38B867" w:rsidR="00A11332" w:rsidRPr="000D42A2" w:rsidRDefault="00A11332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8C28286" w14:textId="5574725B" w:rsidR="00903BF0" w:rsidRPr="000D42A2" w:rsidRDefault="00EE70EC" w:rsidP="00903BF0">
      <w:pPr>
        <w:pStyle w:val="a3"/>
        <w:spacing w:before="0" w:beforeAutospacing="0" w:after="0" w:afterAutospacing="0"/>
        <w:rPr>
          <w:ins w:id="522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Q</w:t>
      </w:r>
      <w:ins w:id="523" w:author="Unknown">
        <w:r w:rsidR="00903BF0" w:rsidRPr="000D42A2">
          <w:rPr>
            <w:color w:val="404040"/>
            <w:sz w:val="28"/>
            <w:szCs w:val="28"/>
            <w:lang w:val="en-US"/>
          </w:rPr>
          <w:t>aror qabul qilishda ko'pchilik yoki kattalik printsipi</w:t>
        </w:r>
      </w:ins>
    </w:p>
    <w:p w14:paraId="09163E2D" w14:textId="77777777" w:rsidR="00591295" w:rsidRPr="000D42A2" w:rsidRDefault="00591295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</w:p>
    <w:p w14:paraId="243D879F" w14:textId="0A152833" w:rsidR="00E95EAE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355C029D" w14:textId="5CE6FB24" w:rsidR="00903BF0" w:rsidRPr="000D42A2" w:rsidRDefault="00903BF0" w:rsidP="00903BF0">
      <w:pPr>
        <w:pStyle w:val="a3"/>
        <w:spacing w:before="0" w:beforeAutospacing="0" w:after="0" w:afterAutospacing="0"/>
        <w:rPr>
          <w:ins w:id="524" w:author="Unknown"/>
          <w:color w:val="404040"/>
          <w:sz w:val="28"/>
          <w:szCs w:val="28"/>
          <w:lang w:val="en-US"/>
        </w:rPr>
      </w:pPr>
      <w:ins w:id="525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Tashkilotning mexanik turiga qanday xususiyatlar xos emas?</w:t>
        </w:r>
      </w:ins>
    </w:p>
    <w:p w14:paraId="1C1A7D90" w14:textId="3685A1B9" w:rsidR="00E95EAE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2E0978CC" w14:textId="2896109E" w:rsidR="00903BF0" w:rsidRPr="000D42A2" w:rsidRDefault="00EE70EC" w:rsidP="00903BF0">
      <w:pPr>
        <w:pStyle w:val="a3"/>
        <w:spacing w:before="0" w:beforeAutospacing="0" w:after="0" w:afterAutospacing="0"/>
        <w:rPr>
          <w:ins w:id="526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#k</w:t>
      </w:r>
      <w:ins w:id="527" w:author="Unknown">
        <w:r w:rsidR="00903BF0" w:rsidRPr="000D42A2">
          <w:rPr>
            <w:color w:val="404040"/>
            <w:sz w:val="28"/>
            <w:szCs w:val="28"/>
            <w:lang w:val="en-US"/>
          </w:rPr>
          <w:t>atta mas'uliyat</w:t>
        </w:r>
      </w:ins>
    </w:p>
    <w:p w14:paraId="2AEA6E88" w14:textId="0D8B505C" w:rsidR="00E95EAE" w:rsidRPr="000D42A2" w:rsidRDefault="00E95EAE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C6C07EC" w14:textId="13C29568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ins w:id="528" w:author="Unknown">
        <w:r w:rsidRPr="000D42A2">
          <w:rPr>
            <w:color w:val="404040"/>
            <w:sz w:val="28"/>
            <w:szCs w:val="28"/>
            <w:lang w:val="en-US"/>
          </w:rPr>
          <w:t>Aniq huquq va majburiyatlar</w:t>
        </w:r>
      </w:ins>
    </w:p>
    <w:p w14:paraId="0D8E71E7" w14:textId="0F63B11B" w:rsidR="00E95EAE" w:rsidRPr="000D42A2" w:rsidRDefault="00E95EAE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E33B314" w14:textId="3496858E" w:rsidR="00E95EAE" w:rsidRPr="000D42A2" w:rsidRDefault="00E95EAE" w:rsidP="00903BF0">
      <w:pPr>
        <w:pStyle w:val="a3"/>
        <w:spacing w:before="0" w:beforeAutospacing="0" w:after="0" w:afterAutospacing="0"/>
        <w:rPr>
          <w:ins w:id="529" w:author="Unknown"/>
          <w:color w:val="404040"/>
          <w:sz w:val="28"/>
          <w:szCs w:val="28"/>
          <w:lang w:val="en-US"/>
        </w:rPr>
      </w:pPr>
      <w:ins w:id="530" w:author="Unknown">
        <w:r w:rsidRPr="000D42A2">
          <w:rPr>
            <w:color w:val="404040"/>
            <w:sz w:val="28"/>
            <w:szCs w:val="28"/>
            <w:lang w:val="en-US"/>
          </w:rPr>
          <w:t>Ishda tor mutaxassislik</w:t>
        </w:r>
      </w:ins>
    </w:p>
    <w:p w14:paraId="2CC483CF" w14:textId="7296E1FA" w:rsidR="00E95EAE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36727269" w14:textId="037D1F97" w:rsidR="00E95EAE" w:rsidRPr="000D42A2" w:rsidRDefault="00E95EAE" w:rsidP="00903BF0">
      <w:pPr>
        <w:pStyle w:val="a3"/>
        <w:spacing w:before="0" w:beforeAutospacing="0" w:after="0" w:afterAutospacing="0"/>
        <w:rPr>
          <w:bCs/>
          <w:color w:val="404040"/>
          <w:sz w:val="28"/>
          <w:szCs w:val="28"/>
          <w:lang w:val="en-US"/>
        </w:rPr>
      </w:pPr>
      <w:r w:rsidRPr="000D42A2">
        <w:rPr>
          <w:bCs/>
          <w:color w:val="404040"/>
          <w:sz w:val="28"/>
          <w:szCs w:val="28"/>
          <w:lang w:val="en-US"/>
        </w:rPr>
        <w:t>A va B javob to’g’ri</w:t>
      </w:r>
    </w:p>
    <w:p w14:paraId="1778AC19" w14:textId="2168397F" w:rsidR="00591295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0B6EF9E0" w14:textId="02A883B3" w:rsidR="00903BF0" w:rsidRPr="000D42A2" w:rsidRDefault="00903BF0" w:rsidP="00903BF0">
      <w:pPr>
        <w:pStyle w:val="a3"/>
        <w:spacing w:before="0" w:beforeAutospacing="0" w:after="0" w:afterAutospacing="0"/>
        <w:rPr>
          <w:ins w:id="531" w:author="Unknown"/>
          <w:color w:val="404040"/>
          <w:sz w:val="28"/>
          <w:szCs w:val="28"/>
          <w:lang w:val="en-US"/>
        </w:rPr>
      </w:pPr>
      <w:ins w:id="532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Menejment - o'rganuvchi fan</w:t>
        </w:r>
      </w:ins>
    </w:p>
    <w:p w14:paraId="15FBE342" w14:textId="2D05FFAA" w:rsidR="00E95EAE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0946E3A5" w14:textId="38AAE6AD" w:rsidR="00903BF0" w:rsidRPr="000D42A2" w:rsidRDefault="00EE70EC" w:rsidP="00903BF0">
      <w:pPr>
        <w:pStyle w:val="a3"/>
        <w:spacing w:before="0" w:beforeAutospacing="0" w:after="0" w:afterAutospacing="0"/>
        <w:rPr>
          <w:ins w:id="533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#i</w:t>
      </w:r>
      <w:ins w:id="534" w:author="Unknown">
        <w:r w:rsidR="00903BF0" w:rsidRPr="000D42A2">
          <w:rPr>
            <w:color w:val="404040"/>
            <w:sz w:val="28"/>
            <w:szCs w:val="28"/>
            <w:lang w:val="en-US"/>
          </w:rPr>
          <w:t>ntellektual, moliyaviy, xom ashyo va moddiy resurslarni boshqarish</w:t>
        </w:r>
      </w:ins>
    </w:p>
    <w:p w14:paraId="31019B98" w14:textId="154B9D8D" w:rsidR="00E95EAE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7F97EB02" w14:textId="728D479F" w:rsidR="00903BF0" w:rsidRPr="000D42A2" w:rsidRDefault="00903BF0" w:rsidP="00903BF0">
      <w:pPr>
        <w:pStyle w:val="a3"/>
        <w:spacing w:before="0" w:beforeAutospacing="0" w:after="0" w:afterAutospacing="0"/>
        <w:rPr>
          <w:ins w:id="535" w:author="Unknown"/>
          <w:color w:val="404040"/>
          <w:sz w:val="28"/>
          <w:szCs w:val="28"/>
          <w:lang w:val="en-US"/>
        </w:rPr>
      </w:pPr>
      <w:ins w:id="536" w:author="Unknown">
        <w:r w:rsidRPr="000D42A2">
          <w:rPr>
            <w:color w:val="404040"/>
            <w:sz w:val="28"/>
            <w:szCs w:val="28"/>
            <w:lang w:val="en-US"/>
          </w:rPr>
          <w:t>Sog'liqni saqlash tizimini moliyalashtirish yo'llari</w:t>
        </w:r>
      </w:ins>
    </w:p>
    <w:p w14:paraId="14881110" w14:textId="24731989" w:rsidR="00E95EAE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2E2EE02F" w14:textId="627CFDD3" w:rsidR="00E95EAE" w:rsidRPr="000D42A2" w:rsidRDefault="00E95EAE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ins w:id="537" w:author="Unknown">
        <w:r w:rsidRPr="000D42A2">
          <w:rPr>
            <w:color w:val="404040"/>
            <w:sz w:val="28"/>
            <w:szCs w:val="28"/>
            <w:lang w:val="en-US"/>
          </w:rPr>
          <w:t>Bozor munosabatlari</w:t>
        </w:r>
      </w:ins>
    </w:p>
    <w:p w14:paraId="702270A0" w14:textId="7B4C690B" w:rsidR="00E95EAE" w:rsidRPr="000D42A2" w:rsidRDefault="00E95EAE" w:rsidP="00903BF0">
      <w:pPr>
        <w:pStyle w:val="a3"/>
        <w:spacing w:before="0" w:beforeAutospacing="0" w:after="0" w:afterAutospacing="0"/>
        <w:rPr>
          <w:bCs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CCD46FF" w14:textId="34B6C6F6" w:rsidR="00E95EAE" w:rsidRPr="000D42A2" w:rsidRDefault="00E95EAE" w:rsidP="00903BF0">
      <w:pPr>
        <w:pStyle w:val="a3"/>
        <w:spacing w:before="0" w:beforeAutospacing="0" w:after="0" w:afterAutospacing="0"/>
        <w:rPr>
          <w:bCs/>
          <w:color w:val="404040"/>
          <w:sz w:val="28"/>
          <w:szCs w:val="28"/>
          <w:lang w:val="en-US"/>
        </w:rPr>
      </w:pPr>
      <w:r w:rsidRPr="000D42A2">
        <w:rPr>
          <w:bCs/>
          <w:color w:val="404040"/>
          <w:sz w:val="28"/>
          <w:szCs w:val="28"/>
          <w:lang w:val="en-US"/>
        </w:rPr>
        <w:t>Hamma javob to’g’ri</w:t>
      </w:r>
    </w:p>
    <w:p w14:paraId="021FA32B" w14:textId="3D66D384" w:rsidR="00591295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12C34A6B" w14:textId="31A0D8C5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53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Tashkiliy hujjatlar tarkibiga kirmaydi</w:t>
        </w:r>
      </w:ins>
      <w:r w:rsidR="00E95EAE" w:rsidRPr="000D42A2">
        <w:rPr>
          <w:b/>
          <w:bCs/>
          <w:color w:val="404040"/>
          <w:sz w:val="28"/>
          <w:szCs w:val="28"/>
          <w:lang w:val="en-US"/>
        </w:rPr>
        <w:t>?</w:t>
      </w:r>
    </w:p>
    <w:p w14:paraId="7250C250" w14:textId="4877BF3F" w:rsidR="00E95EAE" w:rsidRPr="000D42A2" w:rsidRDefault="00E95EAE" w:rsidP="00E95EAE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A3000E9" w14:textId="0F603D9D" w:rsidR="00E95EAE" w:rsidRPr="000D42A2" w:rsidRDefault="00EE70EC" w:rsidP="00E95EAE">
      <w:pPr>
        <w:pStyle w:val="a3"/>
        <w:spacing w:before="0" w:beforeAutospacing="0" w:after="0" w:afterAutospacing="0"/>
        <w:rPr>
          <w:ins w:id="539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ins w:id="540" w:author="Unknown">
        <w:r w:rsidR="00E95EAE" w:rsidRPr="000D42A2">
          <w:rPr>
            <w:color w:val="404040"/>
            <w:sz w:val="28"/>
            <w:szCs w:val="28"/>
            <w:lang w:val="en-US"/>
          </w:rPr>
          <w:t>savdo e'lonlari</w:t>
        </w:r>
      </w:ins>
    </w:p>
    <w:p w14:paraId="1EC22C73" w14:textId="0FA9BFAB" w:rsidR="00E95EAE" w:rsidRPr="000D42A2" w:rsidRDefault="00E95EAE" w:rsidP="00903BF0">
      <w:pPr>
        <w:pStyle w:val="a3"/>
        <w:spacing w:before="0" w:beforeAutospacing="0" w:after="0" w:afterAutospacing="0"/>
        <w:rPr>
          <w:ins w:id="541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90A9B46" w14:textId="74A12677" w:rsidR="00903BF0" w:rsidRPr="000D42A2" w:rsidRDefault="00903BF0" w:rsidP="00903BF0">
      <w:pPr>
        <w:pStyle w:val="a3"/>
        <w:spacing w:before="0" w:beforeAutospacing="0" w:after="0" w:afterAutospacing="0"/>
        <w:rPr>
          <w:ins w:id="542" w:author="Unknown"/>
          <w:color w:val="404040"/>
          <w:sz w:val="28"/>
          <w:szCs w:val="28"/>
          <w:lang w:val="en-US"/>
        </w:rPr>
      </w:pPr>
      <w:ins w:id="543" w:author="Unknown">
        <w:r w:rsidRPr="000D42A2">
          <w:rPr>
            <w:color w:val="404040"/>
            <w:sz w:val="28"/>
            <w:szCs w:val="28"/>
            <w:lang w:val="en-US"/>
          </w:rPr>
          <w:t>Muassasalar shtatlari</w:t>
        </w:r>
      </w:ins>
    </w:p>
    <w:p w14:paraId="0B1E4AE9" w14:textId="77777777" w:rsidR="00E95EAE" w:rsidRPr="000D42A2" w:rsidRDefault="00E95EAE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6F3CA4F" w14:textId="1CD0A388" w:rsidR="00903BF0" w:rsidRPr="000D42A2" w:rsidRDefault="00903BF0" w:rsidP="00903BF0">
      <w:pPr>
        <w:pStyle w:val="a3"/>
        <w:spacing w:before="0" w:beforeAutospacing="0" w:after="0" w:afterAutospacing="0"/>
        <w:rPr>
          <w:ins w:id="544" w:author="Unknown"/>
          <w:color w:val="404040"/>
          <w:sz w:val="28"/>
          <w:szCs w:val="28"/>
          <w:lang w:val="en-US"/>
        </w:rPr>
      </w:pPr>
      <w:ins w:id="545" w:author="Unknown">
        <w:r w:rsidRPr="000D42A2">
          <w:rPr>
            <w:color w:val="404040"/>
            <w:sz w:val="28"/>
            <w:szCs w:val="28"/>
            <w:lang w:val="en-US"/>
          </w:rPr>
          <w:t>Faoliyat tartibi va qoidalari</w:t>
        </w:r>
      </w:ins>
    </w:p>
    <w:p w14:paraId="4CB22B45" w14:textId="37A0D9AD" w:rsidR="00E95EAE" w:rsidRPr="000D42A2" w:rsidRDefault="00E95EAE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5AAFF76" w14:textId="7A77E4A8" w:rsidR="00903BF0" w:rsidRPr="000D42A2" w:rsidRDefault="00903BF0" w:rsidP="00EE70EC">
      <w:pPr>
        <w:pStyle w:val="a3"/>
        <w:spacing w:before="0" w:beforeAutospacing="0" w:after="0" w:afterAutospacing="0"/>
        <w:rPr>
          <w:ins w:id="546" w:author="Unknown"/>
          <w:color w:val="404040"/>
          <w:sz w:val="28"/>
          <w:szCs w:val="28"/>
          <w:lang w:val="en-US"/>
        </w:rPr>
      </w:pPr>
      <w:ins w:id="547" w:author="Unknown">
        <w:r w:rsidRPr="000D42A2">
          <w:rPr>
            <w:color w:val="404040"/>
            <w:sz w:val="28"/>
            <w:szCs w:val="28"/>
            <w:lang w:val="en-US"/>
          </w:rPr>
          <w:t>Tashkilotlar nizomlari</w:t>
        </w:r>
      </w:ins>
    </w:p>
    <w:p w14:paraId="16ABE463" w14:textId="3028AFEA" w:rsidR="00E95EAE" w:rsidRPr="000D42A2" w:rsidRDefault="00E95EAE" w:rsidP="00E95E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++++</w:t>
      </w:r>
    </w:p>
    <w:p w14:paraId="00480B17" w14:textId="3DC3AC0B" w:rsidR="00E95EAE" w:rsidRPr="000D42A2" w:rsidRDefault="00E95EAE" w:rsidP="00E95E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Bozor iqtisodiyotida davlatning rolini nima belgilaydi:</w:t>
      </w:r>
    </w:p>
    <w:p w14:paraId="1BAD1AED" w14:textId="77841F6A" w:rsidR="00E95EAE" w:rsidRPr="000D42A2" w:rsidRDefault="00E95EAE" w:rsidP="00E95E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66DE279A" w14:textId="0D18B7D4" w:rsidR="00E95EAE" w:rsidRPr="000D42A2" w:rsidRDefault="00EE70EC" w:rsidP="00E95E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#b</w:t>
      </w:r>
      <w:r w:rsidR="00E95EAE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ozor ishtirokchisi.</w:t>
      </w:r>
    </w:p>
    <w:p w14:paraId="3D781DAB" w14:textId="4405CD06" w:rsidR="00E95EAE" w:rsidRPr="000D42A2" w:rsidRDefault="00E95EAE" w:rsidP="00E95E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====</w:t>
      </w:r>
    </w:p>
    <w:p w14:paraId="73A22C44" w14:textId="20497772" w:rsidR="00E95EAE" w:rsidRPr="000D42A2" w:rsidRDefault="00E95EAE" w:rsidP="00E95E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Iqtisodiyotni boshqaradigan asosiy muassasa.</w:t>
      </w:r>
    </w:p>
    <w:p w14:paraId="66A50EBD" w14:textId="02A21D44" w:rsidR="00E95EAE" w:rsidRPr="000D42A2" w:rsidRDefault="00E95EAE" w:rsidP="00E95E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2F891574" w14:textId="6D36B405" w:rsidR="00E95EAE" w:rsidRPr="000D42A2" w:rsidRDefault="00E95EAE" w:rsidP="00E95E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Bosh islohotchi.</w:t>
      </w:r>
    </w:p>
    <w:p w14:paraId="123EC8D0" w14:textId="73B7CCBF" w:rsidR="00E95EAE" w:rsidRPr="000D42A2" w:rsidRDefault="00E95EAE" w:rsidP="00E95E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5C17147A" w14:textId="5D549E03" w:rsidR="00591295" w:rsidRPr="000D42A2" w:rsidRDefault="00E95EAE" w:rsidP="00E95E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Pul chop etish huquqiga ega bo'lgan muassasa.</w:t>
      </w:r>
    </w:p>
    <w:p w14:paraId="6432E3F3" w14:textId="29151092" w:rsidR="00591295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0F5FBC78" w14:textId="02F15E90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54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Ishtirok etish </w:t>
        </w:r>
      </w:ins>
      <w:r w:rsidR="00E95EAE" w:rsidRPr="000D42A2">
        <w:rPr>
          <w:b/>
          <w:bCs/>
          <w:color w:val="404040"/>
          <w:sz w:val="28"/>
          <w:szCs w:val="28"/>
          <w:lang w:val="en-US"/>
        </w:rPr>
        <w:t>–</w:t>
      </w:r>
      <w:ins w:id="549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 bu</w:t>
        </w:r>
      </w:ins>
      <w:r w:rsidR="00E95EAE" w:rsidRPr="000D42A2">
        <w:rPr>
          <w:b/>
          <w:bCs/>
          <w:color w:val="404040"/>
          <w:sz w:val="28"/>
          <w:szCs w:val="28"/>
          <w:lang w:val="en-US"/>
        </w:rPr>
        <w:t>?</w:t>
      </w:r>
    </w:p>
    <w:p w14:paraId="010CA196" w14:textId="60603584" w:rsidR="00E95EAE" w:rsidRPr="000D42A2" w:rsidRDefault="00E95EAE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6DEC318" w14:textId="5FAA069D" w:rsidR="00E95EAE" w:rsidRPr="000D42A2" w:rsidRDefault="00EE70EC" w:rsidP="00903BF0">
      <w:pPr>
        <w:pStyle w:val="a3"/>
        <w:spacing w:before="0" w:beforeAutospacing="0" w:after="0" w:afterAutospacing="0"/>
        <w:rPr>
          <w:ins w:id="550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#m</w:t>
      </w:r>
      <w:ins w:id="551" w:author="Unknown">
        <w:r w:rsidR="00E95EAE" w:rsidRPr="000D42A2">
          <w:rPr>
            <w:color w:val="404040"/>
            <w:sz w:val="28"/>
            <w:szCs w:val="28"/>
            <w:lang w:val="en-US"/>
          </w:rPr>
          <w:t>uammolarni tahlil qilish va ularni hal qilishda xodimlarni jalb qilish</w:t>
        </w:r>
      </w:ins>
    </w:p>
    <w:p w14:paraId="67BB83BD" w14:textId="5DCF2FDE" w:rsidR="00E95EAE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66CDFD3E" w14:textId="4637DA38" w:rsidR="00903BF0" w:rsidRPr="000D42A2" w:rsidRDefault="00903BF0" w:rsidP="00903BF0">
      <w:pPr>
        <w:pStyle w:val="a3"/>
        <w:spacing w:before="0" w:beforeAutospacing="0" w:after="0" w:afterAutospacing="0"/>
        <w:rPr>
          <w:ins w:id="552" w:author="Unknown"/>
          <w:color w:val="404040"/>
          <w:sz w:val="28"/>
          <w:szCs w:val="28"/>
          <w:lang w:val="en-US"/>
        </w:rPr>
      </w:pPr>
      <w:ins w:id="553" w:author="Unknown">
        <w:r w:rsidRPr="000D42A2">
          <w:rPr>
            <w:color w:val="404040"/>
            <w:sz w:val="28"/>
            <w:szCs w:val="28"/>
            <w:lang w:val="en-US"/>
          </w:rPr>
          <w:t>Hosildorlikning o'sishi hisobiga foyda taqsimoti</w:t>
        </w:r>
      </w:ins>
    </w:p>
    <w:p w14:paraId="0B798B1A" w14:textId="4B4396F4" w:rsidR="00E95EAE" w:rsidRPr="000D42A2" w:rsidRDefault="00E95EAE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7790F77" w14:textId="01D96162" w:rsidR="00903BF0" w:rsidRPr="000D42A2" w:rsidRDefault="00903BF0" w:rsidP="00903BF0">
      <w:pPr>
        <w:pStyle w:val="a3"/>
        <w:spacing w:before="0" w:beforeAutospacing="0" w:after="0" w:afterAutospacing="0"/>
        <w:rPr>
          <w:ins w:id="554" w:author="Unknown"/>
          <w:color w:val="404040"/>
          <w:sz w:val="28"/>
          <w:szCs w:val="28"/>
          <w:lang w:val="en-US"/>
        </w:rPr>
      </w:pPr>
      <w:ins w:id="555" w:author="Unknown">
        <w:r w:rsidRPr="000D42A2">
          <w:rPr>
            <w:color w:val="404040"/>
            <w:sz w:val="28"/>
            <w:szCs w:val="28"/>
            <w:lang w:val="en-US"/>
          </w:rPr>
          <w:t>Dizayn va qayta loyihalash ishlari</w:t>
        </w:r>
      </w:ins>
    </w:p>
    <w:p w14:paraId="380CE965" w14:textId="44278235" w:rsidR="00E95EAE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6BD448D4" w14:textId="7FB39DF1" w:rsidR="00903BF0" w:rsidRPr="000D42A2" w:rsidRDefault="00EE70EC" w:rsidP="00903BF0">
      <w:pPr>
        <w:pStyle w:val="a3"/>
        <w:spacing w:before="0" w:beforeAutospacing="0" w:after="0" w:afterAutospacing="0"/>
        <w:rPr>
          <w:ins w:id="556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B</w:t>
      </w:r>
      <w:ins w:id="557" w:author="Unknown">
        <w:r w:rsidR="00903BF0" w:rsidRPr="000D42A2">
          <w:rPr>
            <w:color w:val="404040"/>
            <w:sz w:val="28"/>
            <w:szCs w:val="28"/>
            <w:lang w:val="en-US"/>
          </w:rPr>
          <w:t>erilgan qoidalarga muvofiq boshqaruv qarorlarini ishlab chiqishni simulyatsiya qilish usuli</w:t>
        </w:r>
      </w:ins>
    </w:p>
    <w:p w14:paraId="49FAEC18" w14:textId="700A1819" w:rsidR="00591295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3A4030F5" w14:textId="7EE956B0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55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Tashkiliy tuzilma </w:t>
        </w:r>
      </w:ins>
      <w:r w:rsidR="00E95EAE" w:rsidRPr="000D42A2">
        <w:rPr>
          <w:b/>
          <w:bCs/>
          <w:color w:val="404040"/>
          <w:sz w:val="28"/>
          <w:szCs w:val="28"/>
          <w:lang w:val="en-US"/>
        </w:rPr>
        <w:t>–</w:t>
      </w:r>
      <w:ins w:id="559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 xml:space="preserve"> bu</w:t>
        </w:r>
      </w:ins>
      <w:r w:rsidR="00E95EAE" w:rsidRPr="000D42A2">
        <w:rPr>
          <w:b/>
          <w:bCs/>
          <w:color w:val="404040"/>
          <w:sz w:val="28"/>
          <w:szCs w:val="28"/>
          <w:lang w:val="en-US"/>
        </w:rPr>
        <w:t>?</w:t>
      </w:r>
    </w:p>
    <w:p w14:paraId="7EA18A76" w14:textId="03B89A42" w:rsidR="00E95EAE" w:rsidRPr="000D42A2" w:rsidRDefault="00E95EAE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7C26B34" w14:textId="2302FE68" w:rsidR="00E95EAE" w:rsidRPr="000D42A2" w:rsidRDefault="00E95EAE" w:rsidP="00903BF0">
      <w:pPr>
        <w:pStyle w:val="a3"/>
        <w:spacing w:before="0" w:beforeAutospacing="0" w:after="0" w:afterAutospacing="0"/>
        <w:rPr>
          <w:ins w:id="560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#</w:t>
      </w:r>
      <w:r w:rsidR="00EE70EC">
        <w:rPr>
          <w:color w:val="404040"/>
          <w:sz w:val="28"/>
          <w:szCs w:val="28"/>
          <w:lang w:val="en-US"/>
        </w:rPr>
        <w:t>u</w:t>
      </w:r>
      <w:ins w:id="561" w:author="Unknown">
        <w:r w:rsidRPr="000D42A2">
          <w:rPr>
            <w:color w:val="404040"/>
            <w:sz w:val="28"/>
            <w:szCs w:val="28"/>
            <w:lang w:val="en-US"/>
          </w:rPr>
          <w:t>ning elementlarining tarkibi, o'zaro ta'siri va bo'ysunishini belgilaydigan boshqaruv tizimi</w:t>
        </w:r>
      </w:ins>
    </w:p>
    <w:p w14:paraId="392DC04A" w14:textId="3B89C779" w:rsidR="00E95EAE" w:rsidRPr="000D42A2" w:rsidRDefault="00E95EAE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BA2F17B" w14:textId="5294FFFF" w:rsidR="00903BF0" w:rsidRPr="000D42A2" w:rsidRDefault="00903BF0" w:rsidP="00903BF0">
      <w:pPr>
        <w:pStyle w:val="a3"/>
        <w:spacing w:before="0" w:beforeAutospacing="0" w:after="0" w:afterAutospacing="0"/>
        <w:rPr>
          <w:ins w:id="562" w:author="Unknown"/>
          <w:color w:val="404040"/>
          <w:sz w:val="28"/>
          <w:szCs w:val="28"/>
          <w:lang w:val="en-US"/>
        </w:rPr>
      </w:pPr>
      <w:ins w:id="563" w:author="Unknown">
        <w:r w:rsidRPr="000D42A2">
          <w:rPr>
            <w:color w:val="404040"/>
            <w:sz w:val="28"/>
            <w:szCs w:val="28"/>
            <w:lang w:val="en-US"/>
          </w:rPr>
          <w:t>Intellektual, moliyaviy, xom ashyo, moddiy resurslarni boshqarish san'ati</w:t>
        </w:r>
      </w:ins>
    </w:p>
    <w:p w14:paraId="4E2FCD15" w14:textId="5D37083B" w:rsidR="00E95EAE" w:rsidRPr="000D42A2" w:rsidRDefault="00E95EAE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516EAA7" w14:textId="21A4E69D" w:rsidR="00903BF0" w:rsidRPr="000D42A2" w:rsidRDefault="00903BF0" w:rsidP="00903BF0">
      <w:pPr>
        <w:pStyle w:val="a3"/>
        <w:spacing w:before="0" w:beforeAutospacing="0" w:after="0" w:afterAutospacing="0"/>
        <w:rPr>
          <w:ins w:id="564" w:author="Unknown"/>
          <w:color w:val="404040"/>
          <w:sz w:val="28"/>
          <w:szCs w:val="28"/>
          <w:lang w:val="en-US"/>
        </w:rPr>
      </w:pPr>
      <w:ins w:id="565" w:author="Unknown">
        <w:r w:rsidRPr="000D42A2">
          <w:rPr>
            <w:color w:val="404040"/>
            <w:sz w:val="28"/>
            <w:szCs w:val="28"/>
            <w:lang w:val="en-US"/>
          </w:rPr>
          <w:t>Ayirboshlash orqali ehtiyojlarni qondirishga qaratilgan inson faoliyati turi</w:t>
        </w:r>
      </w:ins>
    </w:p>
    <w:p w14:paraId="51EEE48A" w14:textId="34B5649C" w:rsidR="00E95EAE" w:rsidRPr="000D42A2" w:rsidRDefault="00E95EAE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6F0C640" w14:textId="47A632CA" w:rsidR="00903BF0" w:rsidRPr="000D42A2" w:rsidRDefault="00EE70EC" w:rsidP="00903BF0">
      <w:pPr>
        <w:pStyle w:val="a3"/>
        <w:spacing w:before="0" w:beforeAutospacing="0" w:after="0" w:afterAutospacing="0"/>
        <w:rPr>
          <w:ins w:id="566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T</w:t>
      </w:r>
      <w:ins w:id="567" w:author="Unknown">
        <w:r w:rsidR="00903BF0" w:rsidRPr="000D42A2">
          <w:rPr>
            <w:color w:val="404040"/>
            <w:sz w:val="28"/>
            <w:szCs w:val="28"/>
            <w:lang w:val="en-US"/>
          </w:rPr>
          <w:t>urli ishlab chiqarish holatlarida berilgan qoidalarga muvofiq boshqaruv qarorlarini ishlab chiqishni simulyatsiya qilish usuli</w:t>
        </w:r>
      </w:ins>
    </w:p>
    <w:p w14:paraId="6DF27065" w14:textId="479B3501" w:rsidR="00591295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08CEC928" w14:textId="2D07D68B" w:rsidR="00903BF0" w:rsidRPr="000D42A2" w:rsidRDefault="00903BF0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ins w:id="568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Quyidagi motivatsiya nazariyalaridan qaysi biri mazmun nazariyasiga taalluqli emas?</w:t>
        </w:r>
      </w:ins>
    </w:p>
    <w:p w14:paraId="70B330C2" w14:textId="3CA1C9CE" w:rsidR="00E95EAE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5F1F10EA" w14:textId="79C05EB7" w:rsidR="00E95EAE" w:rsidRPr="000D42A2" w:rsidRDefault="00EE70EC" w:rsidP="00E95EAE">
      <w:pPr>
        <w:pStyle w:val="a3"/>
        <w:spacing w:before="0" w:beforeAutospacing="0" w:after="0" w:afterAutospacing="0"/>
        <w:rPr>
          <w:ins w:id="569" w:author="Unknown"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#p</w:t>
      </w:r>
      <w:ins w:id="570" w:author="Unknown">
        <w:r w:rsidR="00E95EAE" w:rsidRPr="000D42A2">
          <w:rPr>
            <w:color w:val="404040"/>
            <w:sz w:val="28"/>
            <w:szCs w:val="28"/>
            <w:lang w:val="en-US"/>
          </w:rPr>
          <w:t>orter Louler modeli</w:t>
        </w:r>
      </w:ins>
    </w:p>
    <w:p w14:paraId="048E38A0" w14:textId="5B6D04AB" w:rsidR="00E95EAE" w:rsidRPr="000D42A2" w:rsidRDefault="00E95EAE" w:rsidP="00903BF0">
      <w:pPr>
        <w:pStyle w:val="a3"/>
        <w:spacing w:before="0" w:beforeAutospacing="0" w:after="0" w:afterAutospacing="0"/>
        <w:rPr>
          <w:ins w:id="571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007BDC1" w14:textId="64A70B9B" w:rsidR="00903BF0" w:rsidRPr="000D42A2" w:rsidRDefault="00E95EAE" w:rsidP="00903BF0">
      <w:pPr>
        <w:pStyle w:val="a3"/>
        <w:spacing w:before="0" w:beforeAutospacing="0" w:after="0" w:afterAutospacing="0"/>
        <w:rPr>
          <w:ins w:id="572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A</w:t>
      </w:r>
      <w:ins w:id="573" w:author="Unknown">
        <w:r w:rsidR="00903BF0" w:rsidRPr="000D42A2">
          <w:rPr>
            <w:color w:val="404040"/>
            <w:sz w:val="28"/>
            <w:szCs w:val="28"/>
            <w:lang w:val="en-US"/>
          </w:rPr>
          <w:t>vraam Maslou nazariyasi</w:t>
        </w:r>
      </w:ins>
    </w:p>
    <w:p w14:paraId="0F8408F1" w14:textId="3B4A5DB7" w:rsidR="00FC7269" w:rsidRPr="000D42A2" w:rsidRDefault="00FC726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73EF19A" w14:textId="79F290F5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ins w:id="574" w:author="Unknown">
        <w:r w:rsidRPr="000D42A2">
          <w:rPr>
            <w:color w:val="404040"/>
            <w:sz w:val="28"/>
            <w:szCs w:val="28"/>
            <w:lang w:val="en-US"/>
          </w:rPr>
          <w:t>Frederik Gertsberg nazariyasi</w:t>
        </w:r>
      </w:ins>
    </w:p>
    <w:p w14:paraId="69B000AF" w14:textId="746752DD" w:rsidR="00E95EAE" w:rsidRPr="000D42A2" w:rsidRDefault="00E95EAE" w:rsidP="00903BF0">
      <w:pPr>
        <w:pStyle w:val="a3"/>
        <w:spacing w:before="0" w:beforeAutospacing="0" w:after="0" w:afterAutospacing="0"/>
        <w:rPr>
          <w:ins w:id="575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4D5BFB6" w14:textId="13087205" w:rsidR="00E95EAE" w:rsidRPr="000D42A2" w:rsidRDefault="00E95EAE" w:rsidP="00903BF0">
      <w:pPr>
        <w:pStyle w:val="a3"/>
        <w:spacing w:before="0" w:beforeAutospacing="0" w:after="0" w:afterAutospacing="0"/>
        <w:rPr>
          <w:bCs/>
          <w:color w:val="404040"/>
          <w:sz w:val="28"/>
          <w:szCs w:val="28"/>
          <w:lang w:val="en-US"/>
        </w:rPr>
      </w:pPr>
      <w:r w:rsidRPr="000D42A2">
        <w:rPr>
          <w:bCs/>
          <w:color w:val="404040"/>
          <w:sz w:val="28"/>
          <w:szCs w:val="28"/>
          <w:lang w:val="en-US"/>
        </w:rPr>
        <w:t>To’g’ri javob yo’q</w:t>
      </w:r>
    </w:p>
    <w:p w14:paraId="74C79E86" w14:textId="15F576A8" w:rsidR="00591295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29196501" w14:textId="23FC7CE4" w:rsidR="00903BF0" w:rsidRPr="000D42A2" w:rsidRDefault="00903BF0" w:rsidP="00903BF0">
      <w:pPr>
        <w:pStyle w:val="a3"/>
        <w:spacing w:before="0" w:beforeAutospacing="0" w:after="0" w:afterAutospacing="0"/>
        <w:rPr>
          <w:ins w:id="576" w:author="Unknown"/>
          <w:color w:val="404040"/>
          <w:sz w:val="28"/>
          <w:szCs w:val="28"/>
          <w:lang w:val="en-US"/>
        </w:rPr>
      </w:pPr>
      <w:ins w:id="577" w:author="Unknown">
        <w:r w:rsidRPr="000D42A2">
          <w:rPr>
            <w:b/>
            <w:bCs/>
            <w:color w:val="404040"/>
            <w:sz w:val="28"/>
            <w:szCs w:val="28"/>
            <w:lang w:val="en-US"/>
          </w:rPr>
          <w:t>Majburiy yoki iqtisodiy rag‘batlantirish yo‘li bilan mehnatni bajarish:</w:t>
        </w:r>
      </w:ins>
    </w:p>
    <w:p w14:paraId="7ACD1C50" w14:textId="395C5033" w:rsidR="00E95EAE" w:rsidRPr="000D42A2" w:rsidRDefault="00E95EAE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1774C42" w14:textId="0ABD2F30" w:rsidR="00E95EAE" w:rsidRPr="000D42A2" w:rsidRDefault="00EE70EC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#t</w:t>
      </w:r>
      <w:ins w:id="578" w:author="Unknown">
        <w:r w:rsidR="00E95EAE" w:rsidRPr="000D42A2">
          <w:rPr>
            <w:color w:val="404040"/>
            <w:sz w:val="28"/>
            <w:szCs w:val="28"/>
            <w:lang w:val="en-US"/>
          </w:rPr>
          <w:t>ashqi motivatsiya</w:t>
        </w:r>
      </w:ins>
    </w:p>
    <w:p w14:paraId="1B8D2070" w14:textId="6FFAC6AB" w:rsidR="00E95EAE" w:rsidRPr="000D42A2" w:rsidRDefault="00E95EAE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E44A79C" w14:textId="2F744BCF" w:rsidR="00903BF0" w:rsidRPr="000D42A2" w:rsidRDefault="00903BF0" w:rsidP="00903BF0">
      <w:pPr>
        <w:pStyle w:val="a3"/>
        <w:spacing w:before="0" w:beforeAutospacing="0" w:after="0" w:afterAutospacing="0"/>
        <w:rPr>
          <w:ins w:id="579" w:author="Unknown"/>
          <w:color w:val="404040"/>
          <w:sz w:val="28"/>
          <w:szCs w:val="28"/>
          <w:lang w:val="en-US"/>
        </w:rPr>
      </w:pPr>
      <w:ins w:id="580" w:author="Unknown">
        <w:r w:rsidRPr="000D42A2">
          <w:rPr>
            <w:color w:val="404040"/>
            <w:sz w:val="28"/>
            <w:szCs w:val="28"/>
            <w:lang w:val="en-US"/>
          </w:rPr>
          <w:lastRenderedPageBreak/>
          <w:t>Status bo'yicha motivatsiya</w:t>
        </w:r>
      </w:ins>
    </w:p>
    <w:p w14:paraId="1192C7A3" w14:textId="5F566CB6" w:rsidR="00E95EAE" w:rsidRPr="000D42A2" w:rsidRDefault="00E95EAE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====</w:t>
      </w:r>
    </w:p>
    <w:p w14:paraId="172E20B3" w14:textId="475B387C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ins w:id="581" w:author="Unknown">
        <w:r w:rsidRPr="000D42A2">
          <w:rPr>
            <w:color w:val="404040"/>
            <w:sz w:val="28"/>
            <w:szCs w:val="28"/>
            <w:lang w:val="en-US"/>
          </w:rPr>
          <w:t>Natijalarga asoslangan motivatsiya</w:t>
        </w:r>
      </w:ins>
    </w:p>
    <w:p w14:paraId="7289F895" w14:textId="5B1AFE91" w:rsidR="00E95EAE" w:rsidRPr="000D42A2" w:rsidRDefault="00E95EAE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5A4D7D1" w14:textId="3A4CF7E7" w:rsidR="00E95EAE" w:rsidRPr="000D42A2" w:rsidRDefault="00E95EAE" w:rsidP="00903BF0">
      <w:pPr>
        <w:pStyle w:val="a3"/>
        <w:spacing w:before="0" w:beforeAutospacing="0" w:after="0" w:afterAutospacing="0"/>
        <w:rPr>
          <w:ins w:id="582" w:author="Unknown"/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Barcha javob to’g’ri</w:t>
      </w:r>
    </w:p>
    <w:p w14:paraId="5FA937A9" w14:textId="792E16BD" w:rsidR="00591295" w:rsidRPr="000D42A2" w:rsidRDefault="00FC7269" w:rsidP="00903BF0">
      <w:pPr>
        <w:pStyle w:val="a3"/>
        <w:spacing w:before="0" w:beforeAutospacing="0" w:after="0" w:afterAutospacing="0"/>
        <w:rPr>
          <w:b/>
          <w:bCs/>
          <w:color w:val="404040"/>
          <w:sz w:val="28"/>
          <w:szCs w:val="28"/>
          <w:lang w:val="en-US"/>
        </w:rPr>
      </w:pPr>
      <w:r w:rsidRPr="000D42A2">
        <w:rPr>
          <w:b/>
          <w:bCs/>
          <w:color w:val="404040"/>
          <w:sz w:val="28"/>
          <w:szCs w:val="28"/>
          <w:lang w:val="en-US"/>
        </w:rPr>
        <w:t>++++</w:t>
      </w:r>
    </w:p>
    <w:p w14:paraId="414AEEDB" w14:textId="77777777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Iqtisodiy birliklarning asosiy tasnifi:</w:t>
      </w:r>
    </w:p>
    <w:p w14:paraId="1B259D79" w14:textId="1F3E35E4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2BA19FA" w14:textId="56A744BA" w:rsidR="00FC7269" w:rsidRPr="000D42A2" w:rsidRDefault="00EE70EC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#x</w:t>
      </w:r>
      <w:r w:rsidR="00FC7269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ususiy korxonalar, davlat korxonalari, uy xo'jaliklari.</w:t>
      </w:r>
    </w:p>
    <w:p w14:paraId="606C51A0" w14:textId="570C9809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68838487" w14:textId="4DE835FF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Uyushma, korxonalar, davlat idoralari.</w:t>
      </w:r>
    </w:p>
    <w:p w14:paraId="4824DD0D" w14:textId="40D531E7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88020DD" w14:textId="46C329BC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Fermer xo'jaliklari, supermarketlar va bank muassasalari.</w:t>
      </w:r>
    </w:p>
    <w:p w14:paraId="614838E6" w14:textId="55C6CD69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6796E65" w14:textId="7B8CBD54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Barcha javoblar to'g'ri.</w:t>
      </w:r>
    </w:p>
    <w:p w14:paraId="55B5FA2A" w14:textId="77777777" w:rsidR="00FC7269" w:rsidRPr="000D42A2" w:rsidRDefault="00FC7269" w:rsidP="00903B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CE1E9E" w14:textId="538CA580" w:rsidR="00903BF0" w:rsidRPr="000D42A2" w:rsidRDefault="00FC7269" w:rsidP="00903B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2A2">
        <w:rPr>
          <w:rFonts w:ascii="Times New Roman" w:hAnsi="Times New Roman" w:cs="Times New Roman"/>
          <w:sz w:val="28"/>
          <w:szCs w:val="28"/>
          <w:lang w:val="en-US"/>
        </w:rPr>
        <w:t>++++</w:t>
      </w:r>
    </w:p>
    <w:p w14:paraId="0179831F" w14:textId="561D3996" w:rsidR="00591295" w:rsidRPr="000D42A2" w:rsidRDefault="00903BF0" w:rsidP="00903BF0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Rahbarli</w:t>
      </w:r>
      <w:r w:rsidR="00591295"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kning qanday uslublari mavjud?</w:t>
      </w:r>
    </w:p>
    <w:p w14:paraId="5299310E" w14:textId="4BDD1F28" w:rsidR="00FC7269" w:rsidRPr="000D42A2" w:rsidRDefault="00FC7269" w:rsidP="00FC726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48389BFD" w14:textId="7CCA67E3" w:rsidR="00FC7269" w:rsidRPr="000D42A2" w:rsidRDefault="00EE70EC" w:rsidP="00FC7269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#l</w:t>
      </w:r>
      <w:r w:rsidR="00FC7269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iberal, avtoritar, demokratik</w:t>
      </w:r>
    </w:p>
    <w:p w14:paraId="5FB23D7C" w14:textId="04BEF39C" w:rsidR="00FC7269" w:rsidRPr="000D42A2" w:rsidRDefault="00FC7269" w:rsidP="00903BF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2DA7E912" w14:textId="57E3F81C" w:rsidR="00591295" w:rsidRPr="000D42A2" w:rsidRDefault="00903BF0" w:rsidP="00903BF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Oilaviy, avtoritar, demokratik </w:t>
      </w:r>
    </w:p>
    <w:p w14:paraId="4142C337" w14:textId="77777777" w:rsidR="00FC7269" w:rsidRPr="000D42A2" w:rsidRDefault="00FC7269" w:rsidP="00903BF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1DA522D8" w14:textId="38FC4729" w:rsidR="00591295" w:rsidRPr="000D42A2" w:rsidRDefault="00903BF0" w:rsidP="00903BF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Demokratik, anarxistik, ommaviy </w:t>
      </w:r>
    </w:p>
    <w:p w14:paraId="080C479B" w14:textId="77777777" w:rsidR="00FC7269" w:rsidRPr="000D42A2" w:rsidRDefault="00FC7269" w:rsidP="00903BF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3EB8EC65" w14:textId="7C005F54" w:rsidR="00591295" w:rsidRPr="000D42A2" w:rsidRDefault="00903BF0" w:rsidP="00903BF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Aralashmaslik, liberal, demokratik</w:t>
      </w:r>
    </w:p>
    <w:p w14:paraId="5751B169" w14:textId="5CFE4190" w:rsidR="00591295" w:rsidRPr="000D42A2" w:rsidRDefault="00FC7269" w:rsidP="00903BF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740FF75C" w14:textId="41FDA424" w:rsidR="00591295" w:rsidRPr="000D42A2" w:rsidRDefault="00903BF0" w:rsidP="00903BF0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  <w:t>Funktsional ziddiyatlarning oqibatlari qanday? Konfliktlarning qanday turlari ajratiladi?</w:t>
      </w:r>
    </w:p>
    <w:p w14:paraId="1D0C3823" w14:textId="75B27613" w:rsidR="00FC7269" w:rsidRPr="000D42A2" w:rsidRDefault="00FC7269" w:rsidP="00FC7269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0CE8AF00" w14:textId="46AAFF80" w:rsidR="00FC7269" w:rsidRPr="000D42A2" w:rsidRDefault="00EE70EC" w:rsidP="00FC7269">
      <w:pPr>
        <w:spacing w:after="0" w:line="240" w:lineRule="auto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#s</w:t>
      </w:r>
      <w:r w:rsidR="00FC7269"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haxslararo, guruhlararo, shaxs ichidagi, guruh va shaxs o'rtasidagi</w:t>
      </w:r>
    </w:p>
    <w:p w14:paraId="4E7DF6A1" w14:textId="6130429F" w:rsidR="00FC7269" w:rsidRPr="000D42A2" w:rsidRDefault="00FC7269" w:rsidP="00903BF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23918C0B" w14:textId="3650A2AF" w:rsidR="00591295" w:rsidRPr="000D42A2" w:rsidRDefault="00903BF0" w:rsidP="00903BF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Analog, jismoniy, shaxs ichidagi, guruhlararo </w:t>
      </w:r>
    </w:p>
    <w:p w14:paraId="6B7D1EA5" w14:textId="6CD6A436" w:rsidR="00FC7269" w:rsidRPr="000D42A2" w:rsidRDefault="00FC7269" w:rsidP="00903BF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6AA0816A" w14:textId="2FD71848" w:rsidR="00591295" w:rsidRPr="000D42A2" w:rsidRDefault="00903BF0" w:rsidP="00EE70EC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Guruh va shaxs o'rtasidagi, guruhlararo, original, biologik </w:t>
      </w:r>
    </w:p>
    <w:p w14:paraId="01EB7AE8" w14:textId="5D3C254B" w:rsidR="00FC7269" w:rsidRPr="000D42A2" w:rsidRDefault="00FC7269" w:rsidP="00903BF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====</w:t>
      </w:r>
    </w:p>
    <w:p w14:paraId="2A91AA95" w14:textId="45845CDE" w:rsidR="00591295" w:rsidRPr="000D42A2" w:rsidRDefault="00903BF0" w:rsidP="00903BF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Kollektiv, original, shaxslararo, ichki shaxslar</w:t>
      </w:r>
    </w:p>
    <w:p w14:paraId="3149DF43" w14:textId="152BAFEA" w:rsidR="00591295" w:rsidRPr="000D42A2" w:rsidRDefault="00FC7269" w:rsidP="00903BF0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++++</w:t>
      </w:r>
    </w:p>
    <w:p w14:paraId="7A06CB9A" w14:textId="08765397" w:rsidR="00903BF0" w:rsidRPr="000D42A2" w:rsidRDefault="00903BF0" w:rsidP="00126231">
      <w:pPr>
        <w:spacing w:after="0" w:line="240" w:lineRule="auto"/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</w:pPr>
      <w:r w:rsidRPr="000D42A2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t>Boshqaruv amaliyotida xodimlarni tanlashda tashkilotlar quyidagi usullar guruhlarini ...</w:t>
      </w:r>
      <w:r w:rsidR="00FC7269" w:rsidRPr="000D42A2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t>?</w:t>
      </w:r>
    </w:p>
    <w:p w14:paraId="50C59B50" w14:textId="2D9E9324" w:rsidR="00FC7269" w:rsidRPr="000D42A2" w:rsidRDefault="00FC7269" w:rsidP="00FC726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5A9D211" w14:textId="5705041E" w:rsidR="00FC7269" w:rsidRPr="000D42A2" w:rsidRDefault="00EE70EC" w:rsidP="00FC726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#a</w:t>
      </w:r>
      <w:r w:rsidR="00FC7269" w:rsidRPr="000D42A2">
        <w:rPr>
          <w:color w:val="404040"/>
          <w:sz w:val="28"/>
          <w:szCs w:val="28"/>
          <w:lang w:val="en-US"/>
        </w:rPr>
        <w:t>maliy</w:t>
      </w:r>
    </w:p>
    <w:p w14:paraId="1B7153D5" w14:textId="57D314A3" w:rsidR="00FC7269" w:rsidRPr="000D42A2" w:rsidRDefault="00FC726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1BDD0F9" w14:textId="767BD640" w:rsidR="00903BF0" w:rsidRPr="000D42A2" w:rsidRDefault="00BE18D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Moslashuvchan</w:t>
      </w:r>
    </w:p>
    <w:p w14:paraId="6E0A4C33" w14:textId="0127F321" w:rsidR="00FC7269" w:rsidRPr="000D42A2" w:rsidRDefault="00FC726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22824B3" w14:textId="14C94026" w:rsidR="00903BF0" w:rsidRPr="000D42A2" w:rsidRDefault="00FC726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lastRenderedPageBreak/>
        <w:t>Grafik</w:t>
      </w:r>
    </w:p>
    <w:p w14:paraId="296DD691" w14:textId="32D89883" w:rsidR="00FC7269" w:rsidRPr="000D42A2" w:rsidRDefault="00FC726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914A91E" w14:textId="41E280A3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Matematika</w:t>
      </w:r>
    </w:p>
    <w:p w14:paraId="52622770" w14:textId="149B091A" w:rsidR="00FC7269" w:rsidRPr="000D42A2" w:rsidRDefault="00FC726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17F4C1D7" w14:textId="50511A13" w:rsidR="00903BF0" w:rsidRPr="000D42A2" w:rsidRDefault="00903BF0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b/>
          <w:color w:val="404040"/>
          <w:sz w:val="28"/>
          <w:szCs w:val="28"/>
          <w:lang w:val="en-US"/>
        </w:rPr>
        <w:t>Tashkilotning xodimlarni boshqarishdagi mansabning asosiy</w:t>
      </w:r>
      <w:r w:rsidR="00FC7269" w:rsidRPr="000D42A2">
        <w:rPr>
          <w:b/>
          <w:color w:val="404040"/>
          <w:sz w:val="28"/>
          <w:szCs w:val="28"/>
          <w:lang w:val="en-US"/>
        </w:rPr>
        <w:t xml:space="preserve"> bosqichlari ... qo'llanilmaydi?</w:t>
      </w:r>
    </w:p>
    <w:p w14:paraId="5CD249EB" w14:textId="7751BFE8" w:rsidR="00FC7269" w:rsidRPr="000D42A2" w:rsidRDefault="00FC7269" w:rsidP="00FC726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E5AB5B7" w14:textId="1D318CEA" w:rsidR="00FC7269" w:rsidRPr="000D42A2" w:rsidRDefault="00EE70EC" w:rsidP="00FC726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#t</w:t>
      </w:r>
      <w:r w:rsidR="00FC7269" w:rsidRPr="000D42A2">
        <w:rPr>
          <w:color w:val="404040"/>
          <w:sz w:val="28"/>
          <w:szCs w:val="28"/>
          <w:lang w:val="en-US"/>
        </w:rPr>
        <w:t>ayyorgarlik</w:t>
      </w:r>
    </w:p>
    <w:p w14:paraId="19902D46" w14:textId="77777777" w:rsidR="00FC7269" w:rsidRPr="000D42A2" w:rsidRDefault="00FC7269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b/>
          <w:color w:val="404040"/>
          <w:sz w:val="28"/>
          <w:szCs w:val="28"/>
          <w:lang w:val="en-US"/>
        </w:rPr>
        <w:t>====</w:t>
      </w:r>
    </w:p>
    <w:p w14:paraId="23BD1FA9" w14:textId="0BD0CD4D" w:rsidR="00903BF0" w:rsidRPr="000D42A2" w:rsidRDefault="00EE70EC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Y</w:t>
      </w:r>
      <w:r w:rsidR="00FC7269" w:rsidRPr="000D42A2">
        <w:rPr>
          <w:color w:val="404040"/>
          <w:sz w:val="28"/>
          <w:szCs w:val="28"/>
          <w:lang w:val="en-US"/>
        </w:rPr>
        <w:t>e</w:t>
      </w:r>
      <w:r w:rsidR="00903BF0" w:rsidRPr="000D42A2">
        <w:rPr>
          <w:color w:val="404040"/>
          <w:sz w:val="28"/>
          <w:szCs w:val="28"/>
          <w:lang w:val="en-US"/>
        </w:rPr>
        <w:t>tuklik bosqichi</w:t>
      </w:r>
    </w:p>
    <w:p w14:paraId="02ECB1BD" w14:textId="0B302ECB" w:rsidR="00FC7269" w:rsidRPr="000D42A2" w:rsidRDefault="00FC726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97465F8" w14:textId="1D77405B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Moslashuvchan</w:t>
      </w:r>
    </w:p>
    <w:p w14:paraId="0B5AB1F2" w14:textId="0C84A8A7" w:rsidR="00FC7269" w:rsidRPr="000D42A2" w:rsidRDefault="00FC726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E324CF6" w14:textId="56F686C6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Stabilizatsiya</w:t>
      </w:r>
    </w:p>
    <w:p w14:paraId="399054D8" w14:textId="46009A54" w:rsidR="00126231" w:rsidRPr="000D42A2" w:rsidRDefault="00FC726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7113A5AD" w14:textId="657F95A6" w:rsidR="00903BF0" w:rsidRPr="000D42A2" w:rsidRDefault="00903BF0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b/>
          <w:color w:val="404040"/>
          <w:sz w:val="28"/>
          <w:szCs w:val="28"/>
          <w:lang w:val="en-US"/>
        </w:rPr>
        <w:t>Menejment nazariyasiga ko'ra, tashkilotning kadrlar siyosati xodimlarni boshqarishning quyidagi yo'nalishlari bo'yicha siyosatni ishlab chiqishni o'z ichiga oladi ...</w:t>
      </w:r>
    </w:p>
    <w:p w14:paraId="2B331D52" w14:textId="7322D438" w:rsidR="00FC7269" w:rsidRPr="000D42A2" w:rsidRDefault="00FC7269" w:rsidP="00FC726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FC20B47" w14:textId="0885BFC5" w:rsidR="00FC7269" w:rsidRPr="000D42A2" w:rsidRDefault="00EE70EC" w:rsidP="00FC726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#m</w:t>
      </w:r>
      <w:r w:rsidR="00FC7269" w:rsidRPr="000D42A2">
        <w:rPr>
          <w:color w:val="404040"/>
          <w:sz w:val="28"/>
          <w:szCs w:val="28"/>
          <w:lang w:val="en-US"/>
        </w:rPr>
        <w:t>oslashish, o'qitish va baholash</w:t>
      </w:r>
    </w:p>
    <w:p w14:paraId="74DC3AA0" w14:textId="6B5CF445" w:rsidR="00FC7269" w:rsidRPr="000D42A2" w:rsidRDefault="00FC726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9C7DB6E" w14:textId="2935C824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Innovatsion faoliyat</w:t>
      </w:r>
    </w:p>
    <w:p w14:paraId="730DCE5D" w14:textId="1F2350E7" w:rsidR="00FC7269" w:rsidRPr="000D42A2" w:rsidRDefault="00FC726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339CEEC" w14:textId="0E1AA257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Ilmiy-texnik faoliyat</w:t>
      </w:r>
    </w:p>
    <w:p w14:paraId="3A8E8723" w14:textId="77777777" w:rsidR="00FC7269" w:rsidRPr="000D42A2" w:rsidRDefault="00FC726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EFA6079" w14:textId="1E22DD3F" w:rsidR="00126231" w:rsidRPr="000D42A2" w:rsidRDefault="00BE18D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Ichki tartib-qoidalarni ishlab chiqish</w:t>
      </w:r>
    </w:p>
    <w:p w14:paraId="3AAD0CA3" w14:textId="77777777" w:rsidR="00FC7269" w:rsidRPr="000D42A2" w:rsidRDefault="00FC7269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b/>
          <w:color w:val="404040"/>
          <w:sz w:val="28"/>
          <w:szCs w:val="28"/>
          <w:lang w:val="en-US"/>
        </w:rPr>
        <w:t>++++</w:t>
      </w:r>
    </w:p>
    <w:p w14:paraId="5653CD2F" w14:textId="2F571428" w:rsidR="00903BF0" w:rsidRPr="000D42A2" w:rsidRDefault="00903BF0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b/>
          <w:color w:val="404040"/>
          <w:sz w:val="28"/>
          <w:szCs w:val="28"/>
          <w:lang w:val="en-US"/>
        </w:rPr>
        <w:t>Kadrlar xizmatining funksiyalariga ... kiradi.</w:t>
      </w:r>
    </w:p>
    <w:p w14:paraId="45D0196D" w14:textId="0826491E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3FCFB0B5" w14:textId="1CB630DA" w:rsidR="00FC7269" w:rsidRPr="000D42A2" w:rsidRDefault="00EE70EC" w:rsidP="00FC726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#m</w:t>
      </w:r>
      <w:r w:rsidR="00FC7269" w:rsidRPr="000D42A2">
        <w:rPr>
          <w:color w:val="404040"/>
          <w:sz w:val="28"/>
          <w:szCs w:val="28"/>
          <w:lang w:val="en-US"/>
        </w:rPr>
        <w:t>ehnat sharoitlarini tashkil etish va nazorat qilish</w:t>
      </w:r>
    </w:p>
    <w:p w14:paraId="499459EF" w14:textId="77777777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4AD5B4C" w14:textId="5B4B122B" w:rsidR="00FC7269" w:rsidRPr="000D42A2" w:rsidRDefault="00FC7269" w:rsidP="00FC7269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Mehnat sharoitlarini tashkil etish va nazorat qilish</w:t>
      </w:r>
    </w:p>
    <w:p w14:paraId="67F36BFF" w14:textId="1BCA9558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 xml:space="preserve"> Ishchilar uchun vazifa rejalarini ishlab chiqish</w:t>
      </w:r>
    </w:p>
    <w:p w14:paraId="618205C4" w14:textId="77777777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0083135F" w14:textId="147CCBAD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Tashkilotning innovatsion rivojlanishi uchun loyihalarni ishlab chiqish</w:t>
      </w:r>
    </w:p>
    <w:p w14:paraId="081D5D17" w14:textId="77777777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4B35C74B" w14:textId="63BB424B" w:rsidR="00903BF0" w:rsidRPr="000D42A2" w:rsidRDefault="00EE70E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​</w:t>
      </w:r>
      <w:r w:rsidR="00BE18D5" w:rsidRPr="000D42A2">
        <w:rPr>
          <w:color w:val="404040"/>
          <w:sz w:val="28"/>
          <w:szCs w:val="28"/>
          <w:lang w:val="en-US"/>
        </w:rPr>
        <w:t>Tanlash va joylashtirish</w:t>
      </w:r>
    </w:p>
    <w:p w14:paraId="43E60B81" w14:textId="788CBB33" w:rsidR="00FC7269" w:rsidRPr="000D42A2" w:rsidRDefault="00FC726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7DE95FA6" w14:textId="77777777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Hamkorlikning vazifasi nimadan iborat?</w:t>
      </w:r>
    </w:p>
    <w:p w14:paraId="13FB79C5" w14:textId="1508D2F1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7D07539E" w14:textId="519B25FB" w:rsidR="00FC7269" w:rsidRPr="000D42A2" w:rsidRDefault="00EE70EC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#b</w:t>
      </w:r>
      <w:r w:rsidR="00FC7269"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archa javoblar to'g'ri.</w:t>
      </w:r>
    </w:p>
    <w:p w14:paraId="72A96BFA" w14:textId="1A831D39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1D1FDF65" w14:textId="0E912E49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Korxonalar iste'mol tovarlarini sotib oladi.</w:t>
      </w:r>
    </w:p>
    <w:p w14:paraId="5DACD5F4" w14:textId="77777777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====</w:t>
      </w:r>
    </w:p>
    <w:p w14:paraId="6AC9D711" w14:textId="77777777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Biznes egalari sifatida ishtirok etadi.</w:t>
      </w:r>
    </w:p>
    <w:p w14:paraId="4A98E3AE" w14:textId="77777777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====</w:t>
      </w:r>
    </w:p>
    <w:p w14:paraId="5C4C9BEA" w14:textId="77777777" w:rsidR="00FC7269" w:rsidRPr="000D42A2" w:rsidRDefault="00FC7269" w:rsidP="00FC72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D42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Korxonalarni kapital va mehnat resurslari bilan ta'minlaydi.</w:t>
      </w:r>
    </w:p>
    <w:p w14:paraId="63A6399A" w14:textId="03DF14A9" w:rsidR="00126231" w:rsidRPr="000D42A2" w:rsidRDefault="00FC7269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7AFCAD59" w14:textId="66637595" w:rsidR="00903BF0" w:rsidRPr="000D42A2" w:rsidRDefault="00903BF0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b/>
          <w:color w:val="404040"/>
          <w:sz w:val="28"/>
          <w:szCs w:val="28"/>
          <w:lang w:val="en-US"/>
        </w:rPr>
        <w:t>Matritsali tashkiliy tuzilmada boshqaruv amaliyoti nuqtai nazaridan boshqaruv tamoyili buzilgan ...</w:t>
      </w:r>
      <w:r w:rsidR="000762A4" w:rsidRPr="000D42A2">
        <w:rPr>
          <w:b/>
          <w:color w:val="404040"/>
          <w:sz w:val="28"/>
          <w:szCs w:val="28"/>
          <w:lang w:val="en-US"/>
        </w:rPr>
        <w:t>?</w:t>
      </w:r>
    </w:p>
    <w:p w14:paraId="6CBDB087" w14:textId="19CDFE89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81E145A" w14:textId="7E31F6AE" w:rsidR="00903BF0" w:rsidRPr="000D42A2" w:rsidRDefault="00EE70E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#b</w:t>
      </w:r>
      <w:r w:rsidR="00903BF0" w:rsidRPr="000D42A2">
        <w:rPr>
          <w:color w:val="404040"/>
          <w:sz w:val="28"/>
          <w:szCs w:val="28"/>
          <w:lang w:val="en-US"/>
        </w:rPr>
        <w:t>uyruqning birligi</w:t>
      </w:r>
    </w:p>
    <w:p w14:paraId="484B6E09" w14:textId="11FE75CC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 xml:space="preserve">==== </w:t>
      </w:r>
    </w:p>
    <w:p w14:paraId="31A32B1E" w14:textId="77777777" w:rsidR="000762A4" w:rsidRPr="000D42A2" w:rsidRDefault="000762A4" w:rsidP="000762A4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Korporativ ruh</w:t>
      </w:r>
    </w:p>
    <w:p w14:paraId="69F9CEE6" w14:textId="181CDC52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4FF7DFE" w14:textId="461B6B4A" w:rsidR="00903BF0" w:rsidRPr="000D42A2" w:rsidRDefault="00EE70EC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F</w:t>
      </w:r>
      <w:r w:rsidR="00903BF0" w:rsidRPr="000D42A2">
        <w:rPr>
          <w:color w:val="404040"/>
          <w:sz w:val="28"/>
          <w:szCs w:val="28"/>
          <w:lang w:val="en-US"/>
        </w:rPr>
        <w:t>an</w:t>
      </w:r>
    </w:p>
    <w:p w14:paraId="4F2A72C9" w14:textId="1E58CDFE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8911CB7" w14:textId="3C136585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Shaxsiy manfaatlarning umumiy manfaatlarga bo'ysunishi</w:t>
      </w:r>
    </w:p>
    <w:p w14:paraId="52076F19" w14:textId="5C3858BD" w:rsidR="00126231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023DEB07" w14:textId="244D6765" w:rsidR="00903BF0" w:rsidRPr="000D42A2" w:rsidRDefault="00903BF0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b/>
          <w:color w:val="404040"/>
          <w:sz w:val="28"/>
          <w:szCs w:val="28"/>
          <w:lang w:val="en-US"/>
        </w:rPr>
        <w:t>Boshqaruvdagi boshqaruv funktsiyalarining asosiy belgilariga ... kiradi.</w:t>
      </w:r>
    </w:p>
    <w:p w14:paraId="25B83A59" w14:textId="39DA9E55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C6E0FF6" w14:textId="477F409D" w:rsidR="00903BF0" w:rsidRPr="000D42A2" w:rsidRDefault="0027104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#b</w:t>
      </w:r>
      <w:r w:rsidR="00903BF0" w:rsidRPr="000D42A2">
        <w:rPr>
          <w:color w:val="404040"/>
          <w:sz w:val="28"/>
          <w:szCs w:val="28"/>
          <w:lang w:val="en-US"/>
        </w:rPr>
        <w:t>itta funktsiya doirasidagi asarlar mazmunining bir xilligi</w:t>
      </w:r>
    </w:p>
    <w:p w14:paraId="7DB97E14" w14:textId="6D6E271A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45670E7C" w14:textId="72D558B8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Funksiyalarni bir-biridan ajratish</w:t>
      </w:r>
    </w:p>
    <w:p w14:paraId="3A99A62B" w14:textId="12BDFB18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DA38BC8" w14:textId="77DE9A94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Bitta funktsiya doirasidagi katta hajmdagi ish</w:t>
      </w:r>
    </w:p>
    <w:p w14:paraId="2E072AA3" w14:textId="5010E76F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9FE880D" w14:textId="116014B5" w:rsidR="00126231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Funktsiyani amalga oshirish jarayonida ish nati</w:t>
      </w:r>
      <w:r w:rsidR="000762A4" w:rsidRPr="000D42A2">
        <w:rPr>
          <w:color w:val="404040"/>
          <w:sz w:val="28"/>
          <w:szCs w:val="28"/>
          <w:lang w:val="en-US"/>
        </w:rPr>
        <w:t>jasini oldindan aytib bo'lmaydi</w:t>
      </w:r>
    </w:p>
    <w:p w14:paraId="52EC0CB2" w14:textId="6F52D220" w:rsidR="000762A4" w:rsidRPr="000D42A2" w:rsidRDefault="000762A4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b/>
          <w:color w:val="404040"/>
          <w:sz w:val="28"/>
          <w:szCs w:val="28"/>
          <w:lang w:val="en-US"/>
        </w:rPr>
        <w:t>++++</w:t>
      </w:r>
    </w:p>
    <w:p w14:paraId="04B5FEB1" w14:textId="5B2CBFE8" w:rsidR="00903BF0" w:rsidRPr="000D42A2" w:rsidRDefault="00903BF0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b/>
          <w:color w:val="404040"/>
          <w:sz w:val="28"/>
          <w:szCs w:val="28"/>
          <w:lang w:val="en-US"/>
        </w:rPr>
        <w:t>Boshqaruv nazariyasi va amaliyoti nuqtai nazaridan tashkilotdagi k</w:t>
      </w:r>
      <w:r w:rsidR="000762A4" w:rsidRPr="000D42A2">
        <w:rPr>
          <w:b/>
          <w:color w:val="404040"/>
          <w:sz w:val="28"/>
          <w:szCs w:val="28"/>
          <w:lang w:val="en-US"/>
        </w:rPr>
        <w:t>onflikt ... deb qaralishi kerak?</w:t>
      </w:r>
    </w:p>
    <w:p w14:paraId="41E75CEC" w14:textId="77777777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4F886F8" w14:textId="1ED0CEB0" w:rsidR="00903BF0" w:rsidRPr="000D42A2" w:rsidRDefault="0027104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#t</w:t>
      </w:r>
      <w:r w:rsidR="00903BF0" w:rsidRPr="000D42A2">
        <w:rPr>
          <w:color w:val="404040"/>
          <w:sz w:val="28"/>
          <w:szCs w:val="28"/>
          <w:lang w:val="en-US"/>
        </w:rPr>
        <w:t>ashkilotni yo'q qilish va uning rivojlanishiga hissa qo'shishi mumkin bo'lgan hodisa</w:t>
      </w:r>
    </w:p>
    <w:p w14:paraId="360FA6D9" w14:textId="7732C1E6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D5EBA8C" w14:textId="02E8BFB8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Muammoli tashkilotning dalillari</w:t>
      </w:r>
    </w:p>
    <w:p w14:paraId="5C2FD049" w14:textId="19D9E84E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162780A0" w14:textId="51E610A5" w:rsidR="00903BF0" w:rsidRPr="000D42A2" w:rsidRDefault="0027104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I</w:t>
      </w:r>
      <w:r w:rsidR="00903BF0" w:rsidRPr="000D42A2">
        <w:rPr>
          <w:color w:val="404040"/>
          <w:sz w:val="28"/>
          <w:szCs w:val="28"/>
          <w:lang w:val="en-US"/>
        </w:rPr>
        <w:t>jobiy rivojlanish</w:t>
      </w:r>
    </w:p>
    <w:p w14:paraId="28F49175" w14:textId="73E84B8F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47E45F5" w14:textId="7C74D3F6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Noxush hodisa</w:t>
      </w:r>
    </w:p>
    <w:p w14:paraId="7B4E7495" w14:textId="00690DAF" w:rsidR="00126231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0BDB7B42" w14:textId="45654B1A" w:rsidR="00903BF0" w:rsidRPr="000D42A2" w:rsidRDefault="00903BF0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b/>
          <w:color w:val="404040"/>
          <w:sz w:val="28"/>
          <w:szCs w:val="28"/>
          <w:lang w:val="en-US"/>
        </w:rPr>
        <w:t>Barcha toifadagi xodimlar: doimiy, mavsumiy, vaqtinchalik, kamida besh kunlik ro'yxatga olingan, tashkilotda rasman ishlaydigan, hozirg</w:t>
      </w:r>
      <w:r w:rsidR="000762A4" w:rsidRPr="000D42A2">
        <w:rPr>
          <w:b/>
          <w:color w:val="404040"/>
          <w:sz w:val="28"/>
          <w:szCs w:val="28"/>
          <w:lang w:val="en-US"/>
        </w:rPr>
        <w:t>i vaqtda ... bilan tavsiflanadi?</w:t>
      </w:r>
    </w:p>
    <w:p w14:paraId="1BB263DF" w14:textId="46343868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1EEF36B" w14:textId="2E590A98" w:rsidR="000762A4" w:rsidRPr="000D42A2" w:rsidRDefault="0027104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#i</w:t>
      </w:r>
      <w:r w:rsidR="000762A4" w:rsidRPr="000D42A2">
        <w:rPr>
          <w:color w:val="404040"/>
          <w:sz w:val="28"/>
          <w:szCs w:val="28"/>
          <w:lang w:val="en-US"/>
        </w:rPr>
        <w:t>sh haqi</w:t>
      </w:r>
    </w:p>
    <w:p w14:paraId="57244C57" w14:textId="5BD3C05B" w:rsidR="000762A4" w:rsidRPr="000D42A2" w:rsidRDefault="000762A4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b/>
          <w:color w:val="404040"/>
          <w:sz w:val="28"/>
          <w:szCs w:val="28"/>
          <w:lang w:val="en-US"/>
        </w:rPr>
        <w:t>====</w:t>
      </w:r>
    </w:p>
    <w:p w14:paraId="7E1441A7" w14:textId="114C08D0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Xodimlar jadvali</w:t>
      </w:r>
    </w:p>
    <w:p w14:paraId="0C464DAB" w14:textId="7A3FB421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A27AA16" w14:textId="78EE3E49" w:rsidR="00903BF0" w:rsidRPr="000D42A2" w:rsidRDefault="00BE18D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Ixtisoslashgan</w:t>
      </w:r>
    </w:p>
    <w:p w14:paraId="66D870BA" w14:textId="037426DE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lastRenderedPageBreak/>
        <w:t>====</w:t>
      </w:r>
    </w:p>
    <w:p w14:paraId="0EB5091A" w14:textId="34085723" w:rsidR="00903BF0" w:rsidRPr="000D42A2" w:rsidRDefault="00BE18D5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Tashkiliy va protsessual</w:t>
      </w:r>
    </w:p>
    <w:p w14:paraId="54117B91" w14:textId="1DB3B486" w:rsidR="00126231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3DBE44CA" w14:textId="5407694F" w:rsidR="00903BF0" w:rsidRPr="000D42A2" w:rsidRDefault="00903BF0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b/>
          <w:color w:val="404040"/>
          <w:sz w:val="28"/>
          <w:szCs w:val="28"/>
          <w:lang w:val="en-US"/>
        </w:rPr>
        <w:t>Agar xodim tashkiliy ierarxiyada yuqori pog'onaga o'tmasdan faoliyatning boshqa funktsional sohasiga o'tsa, uning martaba ...</w:t>
      </w:r>
    </w:p>
    <w:p w14:paraId="20D9C33F" w14:textId="107F4862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D13EEF4" w14:textId="17BF9A76" w:rsidR="000762A4" w:rsidRPr="000D42A2" w:rsidRDefault="0027104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#g</w:t>
      </w:r>
      <w:r w:rsidR="000762A4" w:rsidRPr="000D42A2">
        <w:rPr>
          <w:color w:val="404040"/>
          <w:sz w:val="28"/>
          <w:szCs w:val="28"/>
          <w:lang w:val="en-US"/>
        </w:rPr>
        <w:t>orizontal</w:t>
      </w:r>
    </w:p>
    <w:p w14:paraId="4CBE4C1C" w14:textId="2687DE4D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634DE292" w14:textId="7B833B17" w:rsidR="000762A4" w:rsidRPr="000D42A2" w:rsidRDefault="0027104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P</w:t>
      </w:r>
      <w:r w:rsidR="000762A4" w:rsidRPr="000D42A2">
        <w:rPr>
          <w:color w:val="404040"/>
          <w:sz w:val="28"/>
          <w:szCs w:val="28"/>
          <w:lang w:val="en-US"/>
        </w:rPr>
        <w:t>arallel</w:t>
      </w:r>
    </w:p>
    <w:p w14:paraId="43972D7A" w14:textId="613DEB61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3D8100A0" w14:textId="30C2FE01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Ixtisoslashgan</w:t>
      </w:r>
    </w:p>
    <w:p w14:paraId="6B39395E" w14:textId="77777777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697D79D" w14:textId="10C8322A" w:rsidR="00126231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Vertikal</w:t>
      </w:r>
    </w:p>
    <w:p w14:paraId="6FEB184E" w14:textId="7BEAC7A2" w:rsidR="000762A4" w:rsidRPr="000D42A2" w:rsidRDefault="000762A4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b/>
          <w:color w:val="404040"/>
          <w:sz w:val="28"/>
          <w:szCs w:val="28"/>
          <w:lang w:val="en-US"/>
        </w:rPr>
        <w:t>++++</w:t>
      </w:r>
    </w:p>
    <w:p w14:paraId="3A37A2C3" w14:textId="4ED8D834" w:rsidR="00903BF0" w:rsidRPr="000D42A2" w:rsidRDefault="00903BF0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b/>
          <w:color w:val="404040"/>
          <w:sz w:val="28"/>
          <w:szCs w:val="28"/>
          <w:lang w:val="en-US"/>
        </w:rPr>
        <w:t>Menejmentda motivatsiya nazariyalari ikki toifaga bo'linadi...</w:t>
      </w:r>
    </w:p>
    <w:p w14:paraId="4612D5DA" w14:textId="41BEC6AE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EBF9CBE" w14:textId="16E81AC3" w:rsidR="00903BF0" w:rsidRPr="000D42A2" w:rsidRDefault="0027104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#m</w:t>
      </w:r>
      <w:r w:rsidR="00903BF0" w:rsidRPr="000D42A2">
        <w:rPr>
          <w:color w:val="404040"/>
          <w:sz w:val="28"/>
          <w:szCs w:val="28"/>
          <w:lang w:val="en-US"/>
        </w:rPr>
        <w:t>oddiy va protsessual</w:t>
      </w:r>
    </w:p>
    <w:p w14:paraId="424452F6" w14:textId="500BA490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879B8D1" w14:textId="77777777" w:rsidR="000762A4" w:rsidRPr="000D42A2" w:rsidRDefault="000762A4" w:rsidP="000762A4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Tizimli va protsessual</w:t>
      </w:r>
    </w:p>
    <w:p w14:paraId="69B4F6D6" w14:textId="3C757B7B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7ED13FD" w14:textId="0C94C488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Tashkiliy va protsessual</w:t>
      </w:r>
    </w:p>
    <w:p w14:paraId="24902ABC" w14:textId="71DF30DF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D24D17C" w14:textId="61575A58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Muhim va rasmiy</w:t>
      </w:r>
    </w:p>
    <w:p w14:paraId="6885768F" w14:textId="16F84399" w:rsidR="00126231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++++</w:t>
      </w:r>
    </w:p>
    <w:p w14:paraId="63223718" w14:textId="2C71E5EB" w:rsidR="00903BF0" w:rsidRPr="000D42A2" w:rsidRDefault="00903BF0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 w:rsidRPr="000D42A2">
        <w:rPr>
          <w:b/>
          <w:color w:val="404040"/>
          <w:sz w:val="28"/>
          <w:szCs w:val="28"/>
          <w:lang w:val="en-US"/>
        </w:rPr>
        <w:t>Boshqaruv nazariyasiga ko'ra, ikki tomonlama aloqa jarayoni ketma-ket bosqichlardan iborat: g'oyaning tug'ilishi; kodlash; efirga uzatish; qabul qilish va keyin ...</w:t>
      </w:r>
      <w:r w:rsidR="000762A4" w:rsidRPr="000D42A2">
        <w:rPr>
          <w:b/>
          <w:color w:val="404040"/>
          <w:sz w:val="28"/>
          <w:szCs w:val="28"/>
          <w:lang w:val="en-US"/>
        </w:rPr>
        <w:t>?</w:t>
      </w:r>
    </w:p>
    <w:p w14:paraId="29FE2091" w14:textId="48136702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FBBC51C" w14:textId="6F31C1F3" w:rsidR="000762A4" w:rsidRPr="000D42A2" w:rsidRDefault="00271041" w:rsidP="00903BF0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t>#</w:t>
      </w:r>
      <w:r w:rsidR="000762A4" w:rsidRPr="000D42A2">
        <w:rPr>
          <w:color w:val="404040"/>
          <w:sz w:val="28"/>
          <w:szCs w:val="28"/>
          <w:lang w:val="en-US"/>
        </w:rPr>
        <w:t>dekodlash</w:t>
      </w:r>
    </w:p>
    <w:p w14:paraId="19A1348F" w14:textId="3BAE6EDF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  <w:r w:rsidR="00903BF0" w:rsidRPr="000D42A2">
        <w:rPr>
          <w:color w:val="404040"/>
          <w:sz w:val="28"/>
          <w:szCs w:val="28"/>
          <w:lang w:val="en-US"/>
        </w:rPr>
        <w:t xml:space="preserve"> </w:t>
      </w:r>
    </w:p>
    <w:p w14:paraId="32A88A2E" w14:textId="2DE022A6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Qabul qilish</w:t>
      </w:r>
    </w:p>
    <w:p w14:paraId="0A9E18A5" w14:textId="6349D338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06C9E739" w14:textId="184224B6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Foydalanish</w:t>
      </w:r>
    </w:p>
    <w:p w14:paraId="62C4DF38" w14:textId="0999EFCF" w:rsidR="000762A4" w:rsidRPr="000D42A2" w:rsidRDefault="000762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55CBC4D9" w14:textId="67F2A585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Qayta aloqa</w:t>
      </w:r>
    </w:p>
    <w:p w14:paraId="054BA867" w14:textId="77777777" w:rsidR="00126231" w:rsidRPr="000D42A2" w:rsidRDefault="0012623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p w14:paraId="42883CA7" w14:textId="535F4574" w:rsidR="00903BF0" w:rsidRPr="000D42A2" w:rsidRDefault="00903BF0" w:rsidP="00903BF0">
      <w:pPr>
        <w:pStyle w:val="a3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Ehtiyojlar ierarxiyasi nazariyasining asoslari</w:t>
      </w:r>
    </w:p>
    <w:p w14:paraId="3ADE16F3" w14:textId="77777777" w:rsidR="00AE6FA4" w:rsidRPr="000D42A2" w:rsidRDefault="00AE6FA4" w:rsidP="00AE6FA4">
      <w:pPr>
        <w:pStyle w:val="a3"/>
        <w:spacing w:before="0" w:beforeAutospacing="0" w:after="0" w:afterAutospacing="0"/>
        <w:rPr>
          <w:rStyle w:val="a4"/>
          <w:color w:val="404040"/>
          <w:sz w:val="28"/>
          <w:szCs w:val="28"/>
          <w:lang w:val="en-US"/>
        </w:rPr>
      </w:pPr>
      <w:r w:rsidRPr="000D42A2">
        <w:rPr>
          <w:rStyle w:val="a4"/>
          <w:color w:val="404040"/>
          <w:sz w:val="28"/>
          <w:szCs w:val="28"/>
          <w:lang w:val="en-US"/>
        </w:rPr>
        <w:t>====</w:t>
      </w:r>
    </w:p>
    <w:p w14:paraId="2D9B4A7D" w14:textId="6AEE4F45" w:rsidR="00AE6FA4" w:rsidRPr="000D42A2" w:rsidRDefault="00271041" w:rsidP="00AE6FA4">
      <w:pPr>
        <w:pStyle w:val="a3"/>
        <w:spacing w:before="0" w:beforeAutospacing="0" w:after="0" w:afterAutospacing="0"/>
        <w:rPr>
          <w:b/>
          <w:color w:val="404040"/>
          <w:sz w:val="28"/>
          <w:szCs w:val="28"/>
          <w:lang w:val="en-US"/>
        </w:rPr>
      </w:pPr>
      <w:r>
        <w:rPr>
          <w:rStyle w:val="a4"/>
          <w:b w:val="0"/>
          <w:color w:val="404040"/>
          <w:sz w:val="28"/>
          <w:szCs w:val="28"/>
          <w:lang w:val="en-US"/>
        </w:rPr>
        <w:t>#E</w:t>
      </w:r>
      <w:r w:rsidR="00AE6FA4" w:rsidRPr="000D42A2">
        <w:rPr>
          <w:rStyle w:val="a4"/>
          <w:b w:val="0"/>
          <w:color w:val="404040"/>
          <w:sz w:val="28"/>
          <w:szCs w:val="28"/>
          <w:lang w:val="en-US"/>
        </w:rPr>
        <w:t>htiyojlar guruhlari bir-biriga nisbatan ierarxik tartibga solingan</w:t>
      </w:r>
    </w:p>
    <w:p w14:paraId="79F10009" w14:textId="53927EBE" w:rsidR="00AE6FA4" w:rsidRPr="000D42A2" w:rsidRDefault="00AE6F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7F8BA636" w14:textId="5363E7F3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odamlar doimo qandaydir ehtiyojni his qilishadi</w:t>
      </w:r>
    </w:p>
    <w:p w14:paraId="76FF9DE7" w14:textId="4E9AB7C5" w:rsidR="00AE6FA4" w:rsidRPr="000D42A2" w:rsidRDefault="00AE6F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B7453C3" w14:textId="6CB1AB25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qondirilmagan ehtiyojlar insonda pastlik kompleksini rivojlantiradi</w:t>
      </w:r>
    </w:p>
    <w:p w14:paraId="2F55CE4F" w14:textId="77777777" w:rsidR="00AE6FA4" w:rsidRPr="000D42A2" w:rsidRDefault="00AE6FA4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r w:rsidRPr="000D42A2">
        <w:rPr>
          <w:color w:val="404040"/>
          <w:sz w:val="28"/>
          <w:szCs w:val="28"/>
          <w:lang w:val="en-US"/>
        </w:rPr>
        <w:t>====</w:t>
      </w:r>
    </w:p>
    <w:p w14:paraId="24CE98DA" w14:textId="3AC6460C" w:rsidR="00903BF0" w:rsidRPr="000D42A2" w:rsidRDefault="00903BF0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  <w:bookmarkStart w:id="583" w:name="_GoBack"/>
      <w:bookmarkEnd w:id="583"/>
      <w:r w:rsidRPr="000D42A2">
        <w:rPr>
          <w:color w:val="404040"/>
          <w:sz w:val="28"/>
          <w:szCs w:val="28"/>
          <w:lang w:val="en-US"/>
        </w:rPr>
        <w:t>odam piramidadan qanchalik baland bo'lsa. Unga kamroq kerak</w:t>
      </w:r>
    </w:p>
    <w:p w14:paraId="24CA9B9E" w14:textId="77777777" w:rsidR="00126231" w:rsidRPr="000D42A2" w:rsidRDefault="00126231" w:rsidP="00903BF0">
      <w:pPr>
        <w:pStyle w:val="a3"/>
        <w:spacing w:before="0" w:beforeAutospacing="0" w:after="0" w:afterAutospacing="0"/>
        <w:rPr>
          <w:color w:val="404040"/>
          <w:sz w:val="28"/>
          <w:szCs w:val="28"/>
          <w:lang w:val="en-US"/>
        </w:rPr>
      </w:pPr>
    </w:p>
    <w:sectPr w:rsidR="00126231" w:rsidRPr="000D4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2C51B" w14:textId="77777777" w:rsidR="000F70DB" w:rsidRDefault="000F70DB" w:rsidP="005306A1">
      <w:pPr>
        <w:spacing w:after="0" w:line="240" w:lineRule="auto"/>
      </w:pPr>
      <w:r>
        <w:separator/>
      </w:r>
    </w:p>
  </w:endnote>
  <w:endnote w:type="continuationSeparator" w:id="0">
    <w:p w14:paraId="133D8076" w14:textId="77777777" w:rsidR="000F70DB" w:rsidRDefault="000F70DB" w:rsidP="00530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F693A" w14:textId="77777777" w:rsidR="000F70DB" w:rsidRDefault="000F70DB" w:rsidP="005306A1">
      <w:pPr>
        <w:spacing w:after="0" w:line="240" w:lineRule="auto"/>
      </w:pPr>
      <w:r>
        <w:separator/>
      </w:r>
    </w:p>
  </w:footnote>
  <w:footnote w:type="continuationSeparator" w:id="0">
    <w:p w14:paraId="7D106F80" w14:textId="77777777" w:rsidR="000F70DB" w:rsidRDefault="000F70DB" w:rsidP="00530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F0"/>
    <w:rsid w:val="00023D66"/>
    <w:rsid w:val="000762A4"/>
    <w:rsid w:val="000D42A2"/>
    <w:rsid w:val="000F453D"/>
    <w:rsid w:val="000F45ED"/>
    <w:rsid w:val="000F70DB"/>
    <w:rsid w:val="00102DC5"/>
    <w:rsid w:val="00126231"/>
    <w:rsid w:val="00130EB0"/>
    <w:rsid w:val="001443D4"/>
    <w:rsid w:val="001E7226"/>
    <w:rsid w:val="0024280C"/>
    <w:rsid w:val="0025669A"/>
    <w:rsid w:val="00271041"/>
    <w:rsid w:val="00485025"/>
    <w:rsid w:val="004B2B54"/>
    <w:rsid w:val="004F4123"/>
    <w:rsid w:val="00522750"/>
    <w:rsid w:val="005301A1"/>
    <w:rsid w:val="005306A1"/>
    <w:rsid w:val="00551F1E"/>
    <w:rsid w:val="00591295"/>
    <w:rsid w:val="005B4D7E"/>
    <w:rsid w:val="005E6019"/>
    <w:rsid w:val="0066532F"/>
    <w:rsid w:val="006A7C5C"/>
    <w:rsid w:val="006B7DA6"/>
    <w:rsid w:val="006C1030"/>
    <w:rsid w:val="006F2BF8"/>
    <w:rsid w:val="006F6374"/>
    <w:rsid w:val="007034AC"/>
    <w:rsid w:val="007142A5"/>
    <w:rsid w:val="00746D2C"/>
    <w:rsid w:val="008A34A7"/>
    <w:rsid w:val="008A5B93"/>
    <w:rsid w:val="008D1DB9"/>
    <w:rsid w:val="00903BF0"/>
    <w:rsid w:val="0092037D"/>
    <w:rsid w:val="009307D3"/>
    <w:rsid w:val="009318D6"/>
    <w:rsid w:val="00960713"/>
    <w:rsid w:val="00992891"/>
    <w:rsid w:val="009F0CC5"/>
    <w:rsid w:val="00A11332"/>
    <w:rsid w:val="00A218A2"/>
    <w:rsid w:val="00A53ED9"/>
    <w:rsid w:val="00AA5D5F"/>
    <w:rsid w:val="00AE6FA4"/>
    <w:rsid w:val="00B06DA3"/>
    <w:rsid w:val="00B603C9"/>
    <w:rsid w:val="00BA70FD"/>
    <w:rsid w:val="00BB134C"/>
    <w:rsid w:val="00BE18D5"/>
    <w:rsid w:val="00BE3AEE"/>
    <w:rsid w:val="00C15531"/>
    <w:rsid w:val="00CF33F9"/>
    <w:rsid w:val="00D01636"/>
    <w:rsid w:val="00D34AD4"/>
    <w:rsid w:val="00D623BF"/>
    <w:rsid w:val="00E073AB"/>
    <w:rsid w:val="00E92A4E"/>
    <w:rsid w:val="00E92DDA"/>
    <w:rsid w:val="00E95EAE"/>
    <w:rsid w:val="00EE70EC"/>
    <w:rsid w:val="00F12702"/>
    <w:rsid w:val="00F37EFC"/>
    <w:rsid w:val="00F922BF"/>
    <w:rsid w:val="00FC7269"/>
    <w:rsid w:val="00F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22B3"/>
  <w15:chartTrackingRefBased/>
  <w15:docId w15:val="{E5E35E80-B6C8-47CE-A56E-D1A3EC56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3B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3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3BF0"/>
    <w:rPr>
      <w:b/>
      <w:bCs/>
    </w:rPr>
  </w:style>
  <w:style w:type="character" w:styleId="a5">
    <w:name w:val="Emphasis"/>
    <w:basedOn w:val="a0"/>
    <w:uiPriority w:val="20"/>
    <w:qFormat/>
    <w:rsid w:val="00903BF0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903B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z-toc-section">
    <w:name w:val="ez-toc-section"/>
    <w:basedOn w:val="a0"/>
    <w:rsid w:val="00903BF0"/>
  </w:style>
  <w:style w:type="character" w:customStyle="1" w:styleId="30">
    <w:name w:val="Заголовок 3 Знак"/>
    <w:basedOn w:val="a0"/>
    <w:link w:val="3"/>
    <w:uiPriority w:val="9"/>
    <w:semiHidden/>
    <w:rsid w:val="0090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03BF0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30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06A1"/>
  </w:style>
  <w:style w:type="paragraph" w:styleId="a9">
    <w:name w:val="footer"/>
    <w:basedOn w:val="a"/>
    <w:link w:val="aa"/>
    <w:uiPriority w:val="99"/>
    <w:unhideWhenUsed/>
    <w:rsid w:val="00530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7287</Words>
  <Characters>41539</Characters>
  <Application>Microsoft Office Word</Application>
  <DocSecurity>0</DocSecurity>
  <Lines>346</Lines>
  <Paragraphs>97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</dc:creator>
  <cp:keywords/>
  <dc:description/>
  <cp:lastModifiedBy>Учетная запись Майкрософт</cp:lastModifiedBy>
  <cp:revision>7</cp:revision>
  <dcterms:created xsi:type="dcterms:W3CDTF">2023-06-02T09:07:00Z</dcterms:created>
  <dcterms:modified xsi:type="dcterms:W3CDTF">2024-05-31T13:12:00Z</dcterms:modified>
</cp:coreProperties>
</file>